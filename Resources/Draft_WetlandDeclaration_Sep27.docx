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Override PartName="/customXml/itemProps2.xml" ContentType="application/vnd.openxmlformats-officedocument.customXmlProperties+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C4BA4" w:rsidRPr="006073DD" w:rsidRDefault="00662052" w:rsidP="006073DD">
      <w:pPr>
        <w:rPr>
          <w:i/>
          <w:sz w:val="28"/>
          <w:szCs w:val="28"/>
        </w:rPr>
      </w:pPr>
      <w:r w:rsidRPr="006073DD">
        <w:rPr>
          <w:i/>
          <w:sz w:val="28"/>
          <w:szCs w:val="28"/>
        </w:rPr>
        <w:t xml:space="preserve">Wetlands play a major role in maintaining the health and livelihood of human communities, yet in the Lower Mainland we continue to lose wetlands each year.  Our declaration commits us to expand our partnership with each other, local governments and the public to work closer </w:t>
      </w:r>
      <w:r w:rsidR="0087250E">
        <w:rPr>
          <w:i/>
          <w:sz w:val="28"/>
          <w:szCs w:val="28"/>
        </w:rPr>
        <w:t xml:space="preserve">and </w:t>
      </w:r>
      <w:r w:rsidRPr="006073DD">
        <w:rPr>
          <w:i/>
          <w:sz w:val="28"/>
          <w:szCs w:val="28"/>
        </w:rPr>
        <w:t>protect our valuable wetlands.</w:t>
      </w:r>
    </w:p>
    <w:p w:rsidR="00BC0CF6" w:rsidRDefault="003C3C82" w:rsidP="0080604D">
      <w:pPr>
        <w:pStyle w:val="Heading1"/>
      </w:pPr>
      <w:r>
        <w:t xml:space="preserve">Values of </w:t>
      </w:r>
      <w:r w:rsidR="00DC7919">
        <w:t>Wetlands</w:t>
      </w:r>
    </w:p>
    <w:p w:rsidR="00956F16" w:rsidRDefault="000D3D5A" w:rsidP="006073DD">
      <w:r>
        <w:t xml:space="preserve">Wetlands serve numerous, valuable, environment, social and economic functions, and contribute significantly to the health and well-being of British Columbians, and as such, wetlands are a priority for conservation and </w:t>
      </w:r>
      <w:r w:rsidR="008D5763">
        <w:t xml:space="preserve">achieving </w:t>
      </w:r>
      <w:r>
        <w:t>sustainable development</w:t>
      </w:r>
      <w:r w:rsidR="0087250E">
        <w:t>.</w:t>
      </w:r>
    </w:p>
    <w:p w:rsidR="000D3D5A" w:rsidRDefault="000D3D5A" w:rsidP="006073DD"/>
    <w:p w:rsidR="00796D4C" w:rsidRDefault="00956F16" w:rsidP="006073DD">
      <w:r>
        <w:t>We recognize that w</w:t>
      </w:r>
      <w:r w:rsidR="001F1AB3">
        <w:t xml:space="preserve">etlands </w:t>
      </w:r>
      <w:r w:rsidR="00BC6831">
        <w:t xml:space="preserve">include a range of communities </w:t>
      </w:r>
      <w:r w:rsidR="009A0317">
        <w:t>that</w:t>
      </w:r>
      <w:r w:rsidR="00BC6831">
        <w:t xml:space="preserve"> include </w:t>
      </w:r>
      <w:r w:rsidR="00796D4C">
        <w:t>bogs, marshes, fens, swamps, shallow water</w:t>
      </w:r>
      <w:r w:rsidR="00BC6831">
        <w:t>, intertidal wetlands, wet meadows and ephemeral wetlands.</w:t>
      </w:r>
      <w:r w:rsidR="00BD027B" w:rsidRPr="00BD027B">
        <w:t xml:space="preserve"> Each with their unique attributes and values.</w:t>
      </w:r>
    </w:p>
    <w:p w:rsidR="000D3D5A" w:rsidRDefault="000D3D5A" w:rsidP="006073DD"/>
    <w:p w:rsidR="000F1F91" w:rsidRDefault="00BD027B" w:rsidP="006073DD">
      <w:r>
        <w:t>Healthy w</w:t>
      </w:r>
      <w:r w:rsidR="000F1F91">
        <w:t xml:space="preserve">etlands </w:t>
      </w:r>
      <w:r w:rsidR="007F4D78">
        <w:t xml:space="preserve">filter our water and ensure safer drinking water for our communities, </w:t>
      </w:r>
      <w:r w:rsidR="000F1F91">
        <w:t xml:space="preserve">moderate the effects of droughts and floods, store carbon, reduce the impact on our atmosphere, provide homes for </w:t>
      </w:r>
      <w:r w:rsidR="007F4D78">
        <w:t xml:space="preserve">plants </w:t>
      </w:r>
      <w:r w:rsidR="000F1F91">
        <w:t xml:space="preserve">and wildlife, </w:t>
      </w:r>
      <w:r w:rsidR="00374FB9">
        <w:t>improve air quality</w:t>
      </w:r>
      <w:r w:rsidR="00865975">
        <w:t xml:space="preserve">, </w:t>
      </w:r>
      <w:r w:rsidR="00B272AF" w:rsidRPr="00B272AF">
        <w:t>reducing local ambient heat</w:t>
      </w:r>
      <w:r w:rsidR="00865975">
        <w:t xml:space="preserve">, </w:t>
      </w:r>
      <w:r w:rsidR="007F4D78">
        <w:t>and are natural getaway places.</w:t>
      </w:r>
    </w:p>
    <w:p w:rsidR="00374FB9" w:rsidRDefault="00374FB9" w:rsidP="00374FB9"/>
    <w:p w:rsidR="00374FB9" w:rsidRDefault="00374FB9" w:rsidP="00374FB9">
      <w:commentRangeStart w:id="0"/>
      <w:r>
        <w:t>Over 50% of North American bird species rely on wetlands throughout their lives</w:t>
      </w:r>
      <w:commentRangeEnd w:id="0"/>
      <w:r w:rsidR="000B1A5D">
        <w:rPr>
          <w:rStyle w:val="CommentReference"/>
        </w:rPr>
        <w:commentReference w:id="0"/>
      </w:r>
      <w:r w:rsidR="000B1A5D">
        <w:t>.</w:t>
      </w:r>
      <w:r>
        <w:t xml:space="preserve"> Wetlands are a crucial component of rapidly growing ecotourism and birding businesses that provide valuable revenue for our communities.</w:t>
      </w:r>
    </w:p>
    <w:p w:rsidR="000D3D5A" w:rsidRDefault="000D3D5A" w:rsidP="006073DD"/>
    <w:p w:rsidR="000D3D5A" w:rsidRDefault="007F4D78" w:rsidP="006073DD">
      <w:r>
        <w:t>But wetlands are in trouble, and one of the most endangered ecosystems.  Up to 70% of Canada’s wetlands have disappeared in settled areas</w:t>
      </w:r>
      <w:r w:rsidR="0048298C">
        <w:t>.</w:t>
      </w:r>
      <w:r w:rsidR="00374FB9">
        <w:t xml:space="preserve">  Shallow wetlands, salt marshes and upland buffers provide some of the most valuable, but threatened green infrastructure.</w:t>
      </w:r>
    </w:p>
    <w:p w:rsidR="000F2BB9" w:rsidRDefault="000F2BB9" w:rsidP="006073DD"/>
    <w:p w:rsidR="00AE2E93" w:rsidRDefault="004F62D4" w:rsidP="006073DD">
      <w:r>
        <w:t>Whereas most wetlands were once lost to large-scale agricultural drainage schemes and water diversion projects, today BC is steadily losing wetlands to draining and filling for new subdivisions, industrial development, shoreline protection projects (rip-rap), removal of streamside vegetation,</w:t>
      </w:r>
      <w:r w:rsidR="0087250E">
        <w:t xml:space="preserve"> and</w:t>
      </w:r>
      <w:r>
        <w:t xml:space="preserve"> invasive species</w:t>
      </w:r>
      <w:r w:rsidR="0087250E">
        <w:t>.</w:t>
      </w:r>
      <w:r w:rsidR="00832234">
        <w:rPr>
          <w:rStyle w:val="EndnoteReference"/>
        </w:rPr>
        <w:endnoteReference w:id="3"/>
      </w:r>
      <w:r w:rsidR="00E5186A">
        <w:t xml:space="preserve">  </w:t>
      </w:r>
      <w:r w:rsidR="00580A61">
        <w:t>What</w:t>
      </w:r>
      <w:r w:rsidR="00AE2E93">
        <w:t xml:space="preserve"> wetlands </w:t>
      </w:r>
      <w:r w:rsidR="00580A61">
        <w:t xml:space="preserve">remain </w:t>
      </w:r>
      <w:r w:rsidR="00AE2E93">
        <w:t xml:space="preserve">are often heavily degraded by </w:t>
      </w:r>
      <w:r w:rsidR="00AE2E93" w:rsidRPr="00A815F9">
        <w:t>hydrological alterations, sedimentation,</w:t>
      </w:r>
      <w:r w:rsidR="003E6C1A">
        <w:t xml:space="preserve"> </w:t>
      </w:r>
      <w:r w:rsidR="00D2786E">
        <w:t xml:space="preserve">and </w:t>
      </w:r>
      <w:r w:rsidR="00AE2E93" w:rsidRPr="00A815F9">
        <w:t>pollutants</w:t>
      </w:r>
      <w:r w:rsidR="00D2786E">
        <w:rPr>
          <w:rStyle w:val="EndnoteReference"/>
        </w:rPr>
        <w:endnoteReference w:id="4"/>
      </w:r>
      <w:r w:rsidR="00AE2E93" w:rsidRPr="00A815F9">
        <w:t xml:space="preserve">. </w:t>
      </w:r>
    </w:p>
    <w:p w:rsidR="003E6C1A" w:rsidRDefault="003E6C1A" w:rsidP="006073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3E6C1A" w:rsidRDefault="00580A61" w:rsidP="006073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Even now, </w:t>
      </w:r>
      <w:r w:rsidR="002F07F5">
        <w:t xml:space="preserve">the </w:t>
      </w:r>
      <w:r>
        <w:t xml:space="preserve">effects of </w:t>
      </w:r>
      <w:r w:rsidR="002F07F5">
        <w:t>c</w:t>
      </w:r>
      <w:r w:rsidR="00D32FB6" w:rsidRPr="0080604D">
        <w:t>limate change have impact</w:t>
      </w:r>
      <w:r>
        <w:t>ed</w:t>
      </w:r>
      <w:r w:rsidR="00D32FB6" w:rsidRPr="0080604D">
        <w:t xml:space="preserve"> </w:t>
      </w:r>
      <w:r w:rsidR="0087250E">
        <w:t xml:space="preserve">the </w:t>
      </w:r>
      <w:r w:rsidR="00D32FB6" w:rsidRPr="0080604D">
        <w:t>remaining wetlands, most dramatically through changes in rainfall, temperature, and seasonal flows.</w:t>
      </w:r>
      <w:r w:rsidR="002F07F5">
        <w:rPr>
          <w:rStyle w:val="EndnoteReference"/>
        </w:rPr>
        <w:endnoteReference w:id="5"/>
      </w:r>
      <w:r w:rsidR="00D32FB6" w:rsidRPr="0080604D">
        <w:t xml:space="preserve"> </w:t>
      </w:r>
    </w:p>
    <w:p w:rsidR="00AE2E93" w:rsidRPr="0080604D" w:rsidRDefault="00AE2E93" w:rsidP="006073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C76505" w:rsidRPr="0002471B" w:rsidRDefault="00F45593" w:rsidP="006073DD">
      <w:r w:rsidRPr="006073DD">
        <w:rPr>
          <w:rFonts w:cs="Conduit ITC"/>
          <w:color w:val="000000"/>
        </w:rPr>
        <w:t xml:space="preserve">These </w:t>
      </w:r>
      <w:r w:rsidR="00C76505" w:rsidRPr="006073DD">
        <w:rPr>
          <w:rFonts w:cs="Conduit ITC"/>
          <w:color w:val="000000"/>
        </w:rPr>
        <w:t xml:space="preserve">land use changes </w:t>
      </w:r>
      <w:r w:rsidRPr="006073DD">
        <w:rPr>
          <w:rFonts w:cs="Conduit ITC"/>
          <w:color w:val="000000"/>
        </w:rPr>
        <w:t xml:space="preserve">that result in the loss of wetlands affect the recharge of our groundwater.   </w:t>
      </w:r>
      <w:r w:rsidR="00C76505" w:rsidRPr="006073DD">
        <w:rPr>
          <w:rFonts w:cs="Conduit ITC"/>
          <w:color w:val="000000"/>
        </w:rPr>
        <w:t xml:space="preserve">In urban regions, about 60 per cent of rainwater is discharged into storm drains and </w:t>
      </w:r>
      <w:r w:rsidR="00BE745D">
        <w:rPr>
          <w:rFonts w:cs="Conduit ITC"/>
          <w:color w:val="000000"/>
        </w:rPr>
        <w:t>drainage ditches</w:t>
      </w:r>
      <w:r w:rsidR="00C76505" w:rsidRPr="006073DD">
        <w:rPr>
          <w:rFonts w:cs="Conduit ITC"/>
          <w:color w:val="000000"/>
        </w:rPr>
        <w:t>. Compare this rate to vegetated areas where only five to 15 per cent of rainwater runs off the ground</w:t>
      </w:r>
      <w:r w:rsidR="00C31F12">
        <w:rPr>
          <w:rStyle w:val="EndnoteReference"/>
          <w:rFonts w:cs="Conduit ITC"/>
          <w:color w:val="000000"/>
        </w:rPr>
        <w:endnoteReference w:id="6"/>
      </w:r>
      <w:r w:rsidR="00C76505" w:rsidRPr="006073DD">
        <w:rPr>
          <w:rFonts w:cs="Conduit ITC"/>
          <w:color w:val="000000"/>
        </w:rPr>
        <w:t>.</w:t>
      </w:r>
    </w:p>
    <w:p w:rsidR="00956F16" w:rsidRDefault="00956F16" w:rsidP="006073DD"/>
    <w:p w:rsidR="00051F0B" w:rsidRDefault="00BE745D" w:rsidP="006073DD">
      <w:r>
        <w:t>W</w:t>
      </w:r>
      <w:r w:rsidR="006018B9">
        <w:t xml:space="preserve">etlands </w:t>
      </w:r>
      <w:r w:rsidR="00962B4B">
        <w:t>provide</w:t>
      </w:r>
      <w:bookmarkStart w:id="1" w:name="_GoBack"/>
      <w:bookmarkEnd w:id="1"/>
      <w:r w:rsidR="006018B9">
        <w:t xml:space="preserve"> these</w:t>
      </w:r>
      <w:r w:rsidR="00962B4B">
        <w:t xml:space="preserve"> services for </w:t>
      </w:r>
      <w:r>
        <w:t>FREE and they maintain themselves. R</w:t>
      </w:r>
      <w:r w:rsidR="00962B4B">
        <w:t xml:space="preserve">eplacing </w:t>
      </w:r>
      <w:r>
        <w:t xml:space="preserve">their functions </w:t>
      </w:r>
      <w:r w:rsidR="006018B9">
        <w:t>with human engineering substitutes such as water-infiltration plants, dikes and retention walls will cost billions of dollars in the future.</w:t>
      </w:r>
      <w:r w:rsidR="00373F1E">
        <w:t xml:space="preserve"> </w:t>
      </w:r>
    </w:p>
    <w:p w:rsidR="003E6C1A" w:rsidRDefault="003E6C1A">
      <w:pPr>
        <w:rPr>
          <w:rFonts w:asciiTheme="majorHAnsi" w:eastAsiaTheme="majorEastAsia" w:hAnsiTheme="majorHAnsi"/>
          <w:b/>
          <w:bCs/>
          <w:kern w:val="32"/>
          <w:sz w:val="32"/>
          <w:szCs w:val="32"/>
        </w:rPr>
      </w:pPr>
    </w:p>
    <w:p w:rsidR="003C3C82" w:rsidRDefault="00107E10" w:rsidP="0080604D">
      <w:pPr>
        <w:pStyle w:val="Heading1"/>
      </w:pPr>
      <w:r>
        <w:t>Wetlands in the Lower Mainland</w:t>
      </w:r>
      <w:r w:rsidR="00D674E2">
        <w:t xml:space="preserve"> </w:t>
      </w:r>
    </w:p>
    <w:p w:rsidR="004B5CB5" w:rsidRDefault="0087250E" w:rsidP="006073DD">
      <w:r>
        <w:t xml:space="preserve">Despite the multitude of values that </w:t>
      </w:r>
      <w:r w:rsidR="006748AD">
        <w:t>wetlands provide to society, we have lost over 70%</w:t>
      </w:r>
      <w:r w:rsidR="00331C7A">
        <w:t xml:space="preserve"> of estuarine habitat in the Fraser River Delta to draining and diking</w:t>
      </w:r>
      <w:r w:rsidR="00D61393">
        <w:t>.</w:t>
      </w:r>
      <w:r w:rsidR="00EE11B5">
        <w:rPr>
          <w:rStyle w:val="EndnoteReference"/>
        </w:rPr>
        <w:endnoteReference w:id="7"/>
      </w:r>
      <w:r w:rsidR="00331C7A">
        <w:t xml:space="preserve">  In addition, we have lost some significant wetlands such as the 11,700 acre Sumas Lake wetland in the Fraser Valley </w:t>
      </w:r>
      <w:r w:rsidR="00017A33">
        <w:t xml:space="preserve">that </w:t>
      </w:r>
      <w:r w:rsidR="00331C7A">
        <w:t xml:space="preserve"> was drained to create farmland and control flooding.</w:t>
      </w:r>
    </w:p>
    <w:p w:rsidR="007D3AD1" w:rsidRDefault="007D3AD1" w:rsidP="006073DD"/>
    <w:p w:rsidR="004B5CB5" w:rsidRDefault="00331C7A" w:rsidP="006073DD">
      <w:r>
        <w:t xml:space="preserve">And we continue to lose wetlands </w:t>
      </w:r>
      <w:r w:rsidR="007D3AD1">
        <w:t xml:space="preserve">directly </w:t>
      </w:r>
      <w:r>
        <w:t xml:space="preserve">through conversion </w:t>
      </w:r>
      <w:r w:rsidR="007D3AD1">
        <w:t xml:space="preserve">of wetlands </w:t>
      </w:r>
      <w:r>
        <w:t>to o</w:t>
      </w:r>
      <w:r w:rsidR="004B5CB5">
        <w:t xml:space="preserve">ther land uses </w:t>
      </w:r>
      <w:r w:rsidR="007D3AD1">
        <w:t xml:space="preserve">such as urban and industrial development, transportation corridors, agriculture </w:t>
      </w:r>
      <w:r w:rsidR="004B5CB5">
        <w:t xml:space="preserve">and </w:t>
      </w:r>
      <w:r w:rsidR="007D3AD1">
        <w:t xml:space="preserve">indirectly via </w:t>
      </w:r>
      <w:r w:rsidR="004B5CB5">
        <w:t>degradation</w:t>
      </w:r>
      <w:r w:rsidR="007D3AD1">
        <w:t xml:space="preserve"> of wetlands such as changes and loss of water flow to surface water and ground water.</w:t>
      </w:r>
    </w:p>
    <w:p w:rsidR="004B5CB5" w:rsidRDefault="004B5CB5" w:rsidP="006073DD"/>
    <w:p w:rsidR="004B5CB5" w:rsidRDefault="0004536A" w:rsidP="006073DD">
      <w:r>
        <w:t xml:space="preserve">In a study </w:t>
      </w:r>
      <w:r w:rsidR="00017A33">
        <w:t xml:space="preserve">conducted between 1989 and 2009, </w:t>
      </w:r>
      <w:r>
        <w:t>of the remaining 320 wetlands in the Lower Mainland</w:t>
      </w:r>
      <w:r w:rsidR="00D67AA3">
        <w:t xml:space="preserve"> </w:t>
      </w:r>
      <w:r w:rsidR="008021C0">
        <w:t>nearly 5% of the wetlands were negatively impacted resulting in the loss of 1,352 acres of wetlands</w:t>
      </w:r>
      <w:r w:rsidR="00017A33">
        <w:t xml:space="preserve"> and continued degradation of the wetlands</w:t>
      </w:r>
      <w:r w:rsidR="00D61393">
        <w:t>.</w:t>
      </w:r>
      <w:r w:rsidR="008021C0">
        <w:rPr>
          <w:rStyle w:val="EndnoteReference"/>
        </w:rPr>
        <w:endnoteReference w:id="8"/>
      </w:r>
      <w:r w:rsidR="008021C0">
        <w:t xml:space="preserve"> </w:t>
      </w:r>
    </w:p>
    <w:p w:rsidR="00331C7A" w:rsidRDefault="00331C7A" w:rsidP="006073DD"/>
    <w:p w:rsidR="009A0317" w:rsidRPr="0046033C" w:rsidRDefault="00210824" w:rsidP="0046033C">
      <w:pPr>
        <w:widowControl w:val="0"/>
        <w:numPr>
          <w:ins w:id="2" w:author="Unknown"/>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lang w:val="en-US"/>
        </w:rPr>
      </w:pPr>
      <w:r>
        <w:t>Recent s</w:t>
      </w:r>
      <w:r w:rsidR="0004536A">
        <w:t xml:space="preserve">tudies </w:t>
      </w:r>
      <w:r>
        <w:t xml:space="preserve">demonstrate the </w:t>
      </w:r>
      <w:r w:rsidR="0004536A">
        <w:t xml:space="preserve">economic </w:t>
      </w:r>
      <w:r w:rsidR="00DC7919">
        <w:t>value of wetlands to the Lower Mainland is</w:t>
      </w:r>
      <w:r>
        <w:t xml:space="preserve"> significant to our community.  In the document </w:t>
      </w:r>
      <w:r w:rsidRPr="006073DD">
        <w:rPr>
          <w:u w:val="single"/>
        </w:rPr>
        <w:t>Natural Capital in BC’s Lower Mainland</w:t>
      </w:r>
      <w:r>
        <w:t>, the value of wetlands was $128 million per year</w:t>
      </w:r>
      <w:r>
        <w:rPr>
          <w:rStyle w:val="EndnoteReference"/>
        </w:rPr>
        <w:endnoteReference w:id="9"/>
      </w:r>
      <w:r>
        <w:t>, while</w:t>
      </w:r>
      <w:r w:rsidR="006810F7">
        <w:t xml:space="preserve"> </w:t>
      </w:r>
      <w:r w:rsidR="00D61393">
        <w:t xml:space="preserve">a separate study found that </w:t>
      </w:r>
      <w:r w:rsidR="006810F7">
        <w:t>the economic value of wetlands ranged between $38 million to $4.8 billion per year</w:t>
      </w:r>
      <w:r w:rsidR="005D31CE">
        <w:t xml:space="preserve"> in </w:t>
      </w:r>
      <w:r w:rsidR="005D31CE" w:rsidRPr="006073DD">
        <w:rPr>
          <w:u w:val="single"/>
        </w:rPr>
        <w:t>Valuing the Aquatic Benefits of BC’s Lower Mainland</w:t>
      </w:r>
      <w:r w:rsidR="00D61393">
        <w:rPr>
          <w:u w:val="single"/>
        </w:rPr>
        <w:t>.</w:t>
      </w:r>
      <w:r w:rsidR="005D31CE">
        <w:rPr>
          <w:rStyle w:val="EndnoteReference"/>
        </w:rPr>
        <w:endnoteReference w:id="10"/>
      </w:r>
      <w:r w:rsidR="006810F7">
        <w:t xml:space="preserve">  </w:t>
      </w:r>
      <w:r>
        <w:t xml:space="preserve"> </w:t>
      </w:r>
      <w:r w:rsidR="0004536A">
        <w:t xml:space="preserve"> </w:t>
      </w:r>
    </w:p>
    <w:p w:rsidR="00567DA7" w:rsidRDefault="00567DA7" w:rsidP="006073DD"/>
    <w:p w:rsidR="00B150CF" w:rsidRPr="0046033C" w:rsidRDefault="0099104C" w:rsidP="0046033C">
      <w:pPr>
        <w:widowControl w:val="0"/>
        <w:numPr>
          <w:ins w:id="3" w:author="Unknown"/>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en-US"/>
        </w:rPr>
      </w:pPr>
      <w:r>
        <w:t>Despite the high value of wetlands to the public, no legislation exists in BC to specifically protect non-fish-bearing wetlands from destruction.</w:t>
      </w:r>
      <w:r w:rsidR="0046033C">
        <w:t xml:space="preserve"> </w:t>
      </w:r>
      <w:r w:rsidR="0046033C" w:rsidRPr="00447999">
        <w:rPr>
          <w:rFonts w:cs="Garamond"/>
          <w:bCs/>
          <w:lang w:val="en-US"/>
        </w:rPr>
        <w:t>Action is needed to maintain the benefits provided by wetlands for economic development and the livelihoods of people</w:t>
      </w:r>
    </w:p>
    <w:p w:rsidR="00796D4C" w:rsidRDefault="00796D4C"/>
    <w:p w:rsidR="003C3C82" w:rsidRDefault="001A0AE6" w:rsidP="0080604D">
      <w:pPr>
        <w:pStyle w:val="Heading1"/>
      </w:pPr>
      <w:r>
        <w:t xml:space="preserve">A </w:t>
      </w:r>
      <w:r w:rsidR="003C3C82">
        <w:t>Call to Act</w:t>
      </w:r>
      <w:r>
        <w:t>ion</w:t>
      </w:r>
    </w:p>
    <w:p w:rsidR="003E75B1" w:rsidRDefault="00C25247" w:rsidP="006073DD">
      <w:r>
        <w:t>To pro</w:t>
      </w:r>
      <w:r w:rsidR="00A134D8">
        <w:t>t</w:t>
      </w:r>
      <w:r>
        <w:t xml:space="preserve">ect our valuable wetlands, we </w:t>
      </w:r>
      <w:r w:rsidR="003E75B1">
        <w:t>need to:</w:t>
      </w:r>
    </w:p>
    <w:p w:rsidR="00F62751" w:rsidRPr="006073DD" w:rsidRDefault="00CC609E" w:rsidP="006073DD">
      <w:pPr>
        <w:tabs>
          <w:tab w:val="left" w:pos="8460"/>
        </w:tabs>
        <w:ind w:left="1440" w:right="1170"/>
        <w:rPr>
          <w:i/>
        </w:rPr>
      </w:pPr>
      <w:commentRangeStart w:id="4"/>
      <w:r w:rsidRPr="006073DD">
        <w:rPr>
          <w:i/>
        </w:rPr>
        <w:t xml:space="preserve">achieve a </w:t>
      </w:r>
      <w:r w:rsidR="00A134D8">
        <w:rPr>
          <w:i/>
        </w:rPr>
        <w:t xml:space="preserve">state of </w:t>
      </w:r>
      <w:r w:rsidRPr="006073DD">
        <w:rPr>
          <w:i/>
        </w:rPr>
        <w:t>no net loss of wetlands</w:t>
      </w:r>
      <w:r w:rsidR="00EB333E" w:rsidRPr="006073DD">
        <w:rPr>
          <w:i/>
        </w:rPr>
        <w:t xml:space="preserve"> in the Lower Mainland</w:t>
      </w:r>
      <w:r w:rsidR="004C3B4A" w:rsidRPr="006073DD">
        <w:rPr>
          <w:i/>
        </w:rPr>
        <w:t xml:space="preserve"> </w:t>
      </w:r>
      <w:r w:rsidR="00F62751" w:rsidRPr="006073DD">
        <w:rPr>
          <w:i/>
        </w:rPr>
        <w:t>and</w:t>
      </w:r>
      <w:r w:rsidR="004C3B4A" w:rsidRPr="006073DD">
        <w:rPr>
          <w:i/>
        </w:rPr>
        <w:t xml:space="preserve"> where possible restore </w:t>
      </w:r>
      <w:r w:rsidR="003E75B1" w:rsidRPr="001824A4">
        <w:rPr>
          <w:i/>
        </w:rPr>
        <w:t>our lost wetland</w:t>
      </w:r>
      <w:r w:rsidR="00D61393">
        <w:rPr>
          <w:i/>
        </w:rPr>
        <w:t>s</w:t>
      </w:r>
      <w:r w:rsidR="003E75B1">
        <w:rPr>
          <w:i/>
        </w:rPr>
        <w:t xml:space="preserve"> through the following steps:</w:t>
      </w:r>
      <w:commentRangeEnd w:id="4"/>
      <w:r w:rsidR="00FE6DA4">
        <w:rPr>
          <w:rStyle w:val="CommentReference"/>
          <w:vanish/>
        </w:rPr>
        <w:commentReference w:id="4"/>
      </w:r>
    </w:p>
    <w:p w:rsidR="004C3B4A" w:rsidRDefault="004C3B4A" w:rsidP="006073DD"/>
    <w:p w:rsidR="00762093" w:rsidRDefault="00256EB2" w:rsidP="006073DD">
      <w:r>
        <w:t xml:space="preserve">Ensure </w:t>
      </w:r>
      <w:r w:rsidR="00D61393">
        <w:t>T</w:t>
      </w:r>
      <w:r>
        <w:t xml:space="preserve">here is </w:t>
      </w:r>
      <w:r w:rsidR="00762093">
        <w:t>Clear and Comprehensive Information</w:t>
      </w:r>
      <w:r w:rsidR="00D61393">
        <w:t xml:space="preserve"> About Wetlands</w:t>
      </w:r>
    </w:p>
    <w:p w:rsidR="00762093" w:rsidRDefault="004E4A7E" w:rsidP="001C511D">
      <w:pPr>
        <w:ind w:left="1530" w:hanging="810"/>
      </w:pPr>
      <w:r>
        <w:t xml:space="preserve">Goal: </w:t>
      </w:r>
      <w:commentRangeStart w:id="5"/>
      <w:r w:rsidR="00F854FE">
        <w:t xml:space="preserve">Utilize the existing wetland database for the Lower Mainland (maps.ducks.ca/cwi) </w:t>
      </w:r>
      <w:r w:rsidR="00762093">
        <w:t>to support effective planning, law-making, and policy development</w:t>
      </w:r>
      <w:r w:rsidR="00F854FE">
        <w:t xml:space="preserve"> at the local government level</w:t>
      </w:r>
      <w:r w:rsidR="00762093">
        <w:t>.</w:t>
      </w:r>
      <w:commentRangeEnd w:id="5"/>
      <w:r w:rsidR="00C307B7">
        <w:rPr>
          <w:rStyle w:val="CommentReference"/>
          <w:vanish/>
        </w:rPr>
        <w:commentReference w:id="5"/>
      </w:r>
    </w:p>
    <w:p w:rsidR="00C307B7" w:rsidRDefault="004E4A7E" w:rsidP="00D35246">
      <w:pPr>
        <w:ind w:left="1260" w:hanging="540"/>
      </w:pPr>
      <w:r>
        <w:t xml:space="preserve">Goal: </w:t>
      </w:r>
      <w:r w:rsidR="00762093">
        <w:t xml:space="preserve">Increase public, industry, and government awareness of the importance of wetlands </w:t>
      </w:r>
      <w:r w:rsidR="00D35246">
        <w:t xml:space="preserve">for </w:t>
      </w:r>
      <w:r w:rsidR="00C307B7">
        <w:t xml:space="preserve">the ecosystem </w:t>
      </w:r>
      <w:r w:rsidR="00D35246">
        <w:t xml:space="preserve">and </w:t>
      </w:r>
      <w:r w:rsidR="00C307B7">
        <w:t>in sustaining community health and wellbeing.</w:t>
      </w:r>
    </w:p>
    <w:p w:rsidR="00516A5E" w:rsidRDefault="00516A5E" w:rsidP="00516A5E">
      <w:pPr>
        <w:ind w:left="1530" w:hanging="810"/>
      </w:pPr>
      <w:r>
        <w:t xml:space="preserve">Goal: </w:t>
      </w:r>
      <w:r w:rsidR="00D251A3">
        <w:t xml:space="preserve">Increase </w:t>
      </w:r>
      <w:r w:rsidR="0048298C">
        <w:t xml:space="preserve">awareness at a </w:t>
      </w:r>
      <w:r>
        <w:t xml:space="preserve">local </w:t>
      </w:r>
      <w:r w:rsidR="0048298C">
        <w:t xml:space="preserve">level </w:t>
      </w:r>
      <w:r w:rsidR="00D251A3">
        <w:t xml:space="preserve">of the variety of options and mechanisms to protect wetlands </w:t>
      </w:r>
      <w:r w:rsidR="0048298C">
        <w:t>beyond solely acquisition.</w:t>
      </w:r>
      <w:r w:rsidR="00D251A3">
        <w:t xml:space="preserve"> </w:t>
      </w:r>
    </w:p>
    <w:p w:rsidR="003E75B1" w:rsidRDefault="003E75B1" w:rsidP="006073DD"/>
    <w:p w:rsidR="00762093" w:rsidRDefault="00D01CC2" w:rsidP="006073DD">
      <w:r>
        <w:t xml:space="preserve">Provide </w:t>
      </w:r>
      <w:r w:rsidR="00762093">
        <w:t>Effective Legal and Planning Tools</w:t>
      </w:r>
    </w:p>
    <w:p w:rsidR="008E6F61" w:rsidRPr="00CC7EFD" w:rsidRDefault="00ED6DCC" w:rsidP="00161C0C">
      <w:pPr>
        <w:ind w:left="1530" w:hanging="810"/>
      </w:pPr>
      <w:r w:rsidRPr="00CC7EFD">
        <w:t>Goal: Enhance legal protection of wetlands through effective and effectively enforced laws and policies that include policies founded on principles of avoidance and minimization of harm</w:t>
      </w:r>
      <w:r w:rsidR="009E5C50">
        <w:rPr>
          <w:rStyle w:val="FootnoteReference"/>
        </w:rPr>
        <w:footnoteReference w:id="3"/>
      </w:r>
      <w:r w:rsidR="009E5C50">
        <w:t xml:space="preserve"> and a</w:t>
      </w:r>
      <w:r w:rsidRPr="00CC7EFD">
        <w:t xml:space="preserve">s a last </w:t>
      </w:r>
      <w:commentRangeStart w:id="6"/>
      <w:r w:rsidRPr="00CC7EFD">
        <w:t>resort</w:t>
      </w:r>
      <w:commentRangeEnd w:id="6"/>
      <w:r w:rsidR="00B67F79">
        <w:rPr>
          <w:rStyle w:val="CommentReference"/>
          <w:vanish/>
        </w:rPr>
        <w:commentReference w:id="6"/>
      </w:r>
      <w:r w:rsidRPr="00CC7EFD">
        <w:t>, compensation</w:t>
      </w:r>
      <w:r w:rsidR="009E5C50">
        <w:t>.</w:t>
      </w:r>
      <w:r w:rsidRPr="00CC7EFD">
        <w:t xml:space="preserve"> </w:t>
      </w:r>
    </w:p>
    <w:p w:rsidR="00762093" w:rsidRDefault="008E6F61" w:rsidP="00161C0C">
      <w:pPr>
        <w:ind w:left="1530" w:hanging="810"/>
      </w:pPr>
      <w:r>
        <w:t xml:space="preserve">Goal: Ensure that bird and amphibian conservation </w:t>
      </w:r>
      <w:r w:rsidR="00395687">
        <w:t xml:space="preserve">considerations </w:t>
      </w:r>
      <w:r>
        <w:t xml:space="preserve">are </w:t>
      </w:r>
      <w:r w:rsidR="00395687">
        <w:t xml:space="preserve">factored into </w:t>
      </w:r>
      <w:r>
        <w:t xml:space="preserve">wetland buffer policies. </w:t>
      </w:r>
    </w:p>
    <w:p w:rsidR="00762093" w:rsidRDefault="00762093" w:rsidP="001C511D">
      <w:pPr>
        <w:ind w:left="1530" w:hanging="810"/>
      </w:pPr>
      <w:r>
        <w:t>Goal</w:t>
      </w:r>
      <w:r w:rsidR="00CD4E9E">
        <w:t>:</w:t>
      </w:r>
      <w:r>
        <w:t xml:space="preserve"> Ensure </w:t>
      </w:r>
      <w:r w:rsidR="00BE0265">
        <w:t xml:space="preserve">wetland protection and restoration strategies are embedded in local planning processes </w:t>
      </w:r>
      <w:r w:rsidR="00E70337">
        <w:t xml:space="preserve">and that </w:t>
      </w:r>
      <w:r>
        <w:t>integrat</w:t>
      </w:r>
      <w:r w:rsidR="00E70337">
        <w:t>ed</w:t>
      </w:r>
      <w:r>
        <w:t xml:space="preserve"> </w:t>
      </w:r>
      <w:r w:rsidR="00522259">
        <w:t>watershed management planning</w:t>
      </w:r>
      <w:r w:rsidR="00E70337">
        <w:t xml:space="preserve"> processes are promoted</w:t>
      </w:r>
      <w:r>
        <w:t>.</w:t>
      </w:r>
    </w:p>
    <w:p w:rsidR="00D01CC2" w:rsidRDefault="00D01CC2" w:rsidP="006073DD"/>
    <w:p w:rsidR="00762093" w:rsidRDefault="00D01CC2" w:rsidP="006073DD">
      <w:r>
        <w:t xml:space="preserve">Undertake </w:t>
      </w:r>
      <w:r w:rsidR="00762093">
        <w:t>Effective Actions and Incentives for Wetland Protection</w:t>
      </w:r>
    </w:p>
    <w:p w:rsidR="00762093" w:rsidRDefault="00762093" w:rsidP="001C511D">
      <w:pPr>
        <w:ind w:left="1530" w:hanging="810"/>
      </w:pPr>
      <w:r>
        <w:t>Goal</w:t>
      </w:r>
      <w:r w:rsidR="00CD4E9E">
        <w:t>:</w:t>
      </w:r>
      <w:r>
        <w:t xml:space="preserve"> Secure the protection of priority wetlands and the conservation and restoration of natural wetlands</w:t>
      </w:r>
      <w:r w:rsidR="008E6F61">
        <w:t xml:space="preserve"> and pursue options to for expediting securement</w:t>
      </w:r>
    </w:p>
    <w:p w:rsidR="00D20614" w:rsidRDefault="00762093" w:rsidP="006073DD">
      <w:pPr>
        <w:ind w:left="1530" w:hanging="810"/>
      </w:pPr>
      <w:r>
        <w:t>Goal</w:t>
      </w:r>
      <w:r w:rsidR="00CD4E9E">
        <w:t xml:space="preserve">: </w:t>
      </w:r>
      <w:r>
        <w:t xml:space="preserve">Improve coordination and strengthen partnerships to maximize effectiveness in </w:t>
      </w:r>
      <w:r w:rsidR="00374FB9">
        <w:t xml:space="preserve">expedient, feasible </w:t>
      </w:r>
      <w:r>
        <w:t>wetlands protection and restoration</w:t>
      </w:r>
      <w:r w:rsidR="004E4A7E">
        <w:t xml:space="preserve"> through:</w:t>
      </w:r>
    </w:p>
    <w:p w:rsidR="00D20614" w:rsidRDefault="00E8075C" w:rsidP="006073DD">
      <w:pPr>
        <w:pStyle w:val="ListParagraph"/>
        <w:numPr>
          <w:ilvl w:val="2"/>
          <w:numId w:val="9"/>
        </w:numPr>
      </w:pPr>
      <w:r>
        <w:t xml:space="preserve">The </w:t>
      </w:r>
      <w:r w:rsidR="00D20614">
        <w:t>Wetland Stewardship Partnership</w:t>
      </w:r>
    </w:p>
    <w:p w:rsidR="00D20614" w:rsidRDefault="00D20614" w:rsidP="006073DD">
      <w:pPr>
        <w:pStyle w:val="ListParagraph"/>
        <w:numPr>
          <w:ilvl w:val="2"/>
          <w:numId w:val="9"/>
        </w:numPr>
      </w:pPr>
      <w:r>
        <w:t>Metro Vancouver Ecological Health Plan</w:t>
      </w:r>
    </w:p>
    <w:p w:rsidR="00D20614" w:rsidRDefault="00D20614" w:rsidP="006073DD">
      <w:pPr>
        <w:pStyle w:val="ListParagraph"/>
        <w:numPr>
          <w:ilvl w:val="2"/>
          <w:numId w:val="9"/>
        </w:numPr>
      </w:pPr>
      <w:r>
        <w:t xml:space="preserve">Local government Initiatives </w:t>
      </w:r>
    </w:p>
    <w:p w:rsidR="00D20614" w:rsidRDefault="00D20614" w:rsidP="006073DD">
      <w:pPr>
        <w:pStyle w:val="ListParagraph"/>
        <w:numPr>
          <w:ilvl w:val="2"/>
          <w:numId w:val="9"/>
        </w:numPr>
      </w:pPr>
      <w:r>
        <w:t>South Coast Conservation Program</w:t>
      </w:r>
    </w:p>
    <w:p w:rsidR="00E70337" w:rsidRDefault="00E70337" w:rsidP="006073DD">
      <w:pPr>
        <w:pStyle w:val="ListParagraph"/>
        <w:numPr>
          <w:ilvl w:val="2"/>
          <w:numId w:val="9"/>
        </w:numPr>
      </w:pPr>
      <w:r>
        <w:t>Stewardship organizations, land trusts and local governments</w:t>
      </w:r>
    </w:p>
    <w:p w:rsidR="004E4A7E" w:rsidRDefault="00243139" w:rsidP="006073DD">
      <w:pPr>
        <w:pStyle w:val="ListParagraph"/>
        <w:numPr>
          <w:ilvl w:val="2"/>
          <w:numId w:val="9"/>
        </w:numPr>
      </w:pPr>
      <w:r>
        <w:t>Other joint government and non-government partnerships</w:t>
      </w:r>
    </w:p>
    <w:p w:rsidR="00CD4E9E" w:rsidRDefault="00CD4E9E" w:rsidP="006073DD">
      <w:pPr>
        <w:pStyle w:val="ListParagraph"/>
        <w:numPr>
          <w:ilvl w:val="2"/>
          <w:numId w:val="9"/>
        </w:numPr>
      </w:pPr>
      <w:r>
        <w:t>Expansion of this declaration to other partners</w:t>
      </w:r>
    </w:p>
    <w:p w:rsidR="00046F7C" w:rsidRDefault="00046F7C" w:rsidP="009D7D24"/>
    <w:p w:rsidR="009D7D24" w:rsidRDefault="00F15473" w:rsidP="0080604D">
      <w:pPr>
        <w:pStyle w:val="Heading1"/>
      </w:pPr>
      <w:r>
        <w:t>Signatures</w:t>
      </w:r>
    </w:p>
    <w:p w:rsidR="006C190B" w:rsidRDefault="006C190B" w:rsidP="009D7D24">
      <w:pPr>
        <w:sectPr w:rsidR="006C190B">
          <w:headerReference w:type="default" r:id="rId10"/>
          <w:pgSz w:w="12240" w:h="15840"/>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8"/>
        <w:gridCol w:w="630"/>
        <w:gridCol w:w="4428"/>
      </w:tblGrid>
      <w:tr w:rsidR="001E2F2D">
        <w:tc>
          <w:tcPr>
            <w:tcW w:w="4518" w:type="dxa"/>
            <w:tcBorders>
              <w:bottom w:val="single" w:sz="4" w:space="0" w:color="auto"/>
            </w:tcBorders>
          </w:tcPr>
          <w:p w:rsidR="001E2F2D" w:rsidRDefault="001E2F2D" w:rsidP="006E2651">
            <w:pPr>
              <w:spacing w:line="480" w:lineRule="auto"/>
            </w:pPr>
          </w:p>
        </w:tc>
        <w:tc>
          <w:tcPr>
            <w:tcW w:w="630" w:type="dxa"/>
          </w:tcPr>
          <w:p w:rsidR="001E2F2D" w:rsidRDefault="001E2F2D" w:rsidP="006E2651">
            <w:pPr>
              <w:spacing w:line="480" w:lineRule="auto"/>
            </w:pPr>
          </w:p>
        </w:tc>
        <w:tc>
          <w:tcPr>
            <w:tcW w:w="4428" w:type="dxa"/>
            <w:tcBorders>
              <w:bottom w:val="single" w:sz="4" w:space="0" w:color="auto"/>
            </w:tcBorders>
          </w:tcPr>
          <w:p w:rsidR="001E2F2D" w:rsidRDefault="001E2F2D" w:rsidP="001E2F2D">
            <w:pPr>
              <w:spacing w:line="480" w:lineRule="auto"/>
            </w:pPr>
          </w:p>
        </w:tc>
      </w:tr>
      <w:tr w:rsidR="001E2F2D">
        <w:trPr>
          <w:trHeight w:val="1296"/>
        </w:trPr>
        <w:tc>
          <w:tcPr>
            <w:tcW w:w="4518" w:type="dxa"/>
            <w:tcBorders>
              <w:top w:val="single" w:sz="4" w:space="0" w:color="auto"/>
              <w:bottom w:val="single" w:sz="4" w:space="0" w:color="auto"/>
            </w:tcBorders>
          </w:tcPr>
          <w:p w:rsidR="00CD7D95" w:rsidRDefault="00CD7D95" w:rsidP="006073DD">
            <w:pPr>
              <w:spacing w:line="480" w:lineRule="auto"/>
            </w:pPr>
            <w:r>
              <w:t>Ducks Unlimited Canada</w:t>
            </w:r>
          </w:p>
        </w:tc>
        <w:tc>
          <w:tcPr>
            <w:tcW w:w="630" w:type="dxa"/>
          </w:tcPr>
          <w:p w:rsidR="00CD7D95" w:rsidRDefault="00CD7D95" w:rsidP="006073DD">
            <w:pPr>
              <w:spacing w:line="480" w:lineRule="auto"/>
            </w:pPr>
          </w:p>
        </w:tc>
        <w:tc>
          <w:tcPr>
            <w:tcW w:w="4428" w:type="dxa"/>
            <w:tcBorders>
              <w:top w:val="single" w:sz="4" w:space="0" w:color="auto"/>
              <w:bottom w:val="single" w:sz="4" w:space="0" w:color="auto"/>
            </w:tcBorders>
          </w:tcPr>
          <w:p w:rsidR="00CD7D95" w:rsidRDefault="006E2651" w:rsidP="006073DD">
            <w:pPr>
              <w:spacing w:line="480" w:lineRule="auto"/>
            </w:pPr>
            <w:r>
              <w:t>David Suzuki Foundation</w:t>
            </w:r>
          </w:p>
        </w:tc>
      </w:tr>
      <w:tr w:rsidR="001E2F2D">
        <w:trPr>
          <w:trHeight w:val="1296"/>
        </w:trPr>
        <w:tc>
          <w:tcPr>
            <w:tcW w:w="4518" w:type="dxa"/>
            <w:tcBorders>
              <w:top w:val="single" w:sz="4" w:space="0" w:color="auto"/>
              <w:bottom w:val="single" w:sz="4" w:space="0" w:color="auto"/>
            </w:tcBorders>
          </w:tcPr>
          <w:p w:rsidR="00CD7D95" w:rsidRDefault="006E2651" w:rsidP="006073DD">
            <w:pPr>
              <w:spacing w:line="480" w:lineRule="auto"/>
            </w:pPr>
            <w:r>
              <w:t>World Wildlife Fund</w:t>
            </w:r>
          </w:p>
        </w:tc>
        <w:tc>
          <w:tcPr>
            <w:tcW w:w="630" w:type="dxa"/>
          </w:tcPr>
          <w:p w:rsidR="00CD7D95" w:rsidRDefault="00CD7D95" w:rsidP="006073DD">
            <w:pPr>
              <w:spacing w:line="480" w:lineRule="auto"/>
            </w:pPr>
          </w:p>
        </w:tc>
        <w:tc>
          <w:tcPr>
            <w:tcW w:w="4428" w:type="dxa"/>
            <w:tcBorders>
              <w:top w:val="single" w:sz="4" w:space="0" w:color="auto"/>
              <w:bottom w:val="single" w:sz="4" w:space="0" w:color="auto"/>
            </w:tcBorders>
          </w:tcPr>
          <w:p w:rsidR="00CD7D95" w:rsidRDefault="006E2651" w:rsidP="006073DD">
            <w:pPr>
              <w:spacing w:line="480" w:lineRule="auto"/>
            </w:pPr>
            <w:r>
              <w:t>Fraser Valley Watershed Coalition</w:t>
            </w:r>
          </w:p>
        </w:tc>
      </w:tr>
      <w:tr w:rsidR="006E2651">
        <w:trPr>
          <w:trHeight w:val="1296"/>
        </w:trPr>
        <w:tc>
          <w:tcPr>
            <w:tcW w:w="4518" w:type="dxa"/>
            <w:tcBorders>
              <w:top w:val="single" w:sz="4" w:space="0" w:color="auto"/>
              <w:bottom w:val="single" w:sz="4" w:space="0" w:color="auto"/>
            </w:tcBorders>
          </w:tcPr>
          <w:p w:rsidR="006E2651" w:rsidRDefault="001E2F2D" w:rsidP="006E2651">
            <w:pPr>
              <w:spacing w:line="480" w:lineRule="auto"/>
            </w:pPr>
            <w:r>
              <w:t>Pacific Salmon Foundation</w:t>
            </w:r>
          </w:p>
        </w:tc>
        <w:tc>
          <w:tcPr>
            <w:tcW w:w="630" w:type="dxa"/>
          </w:tcPr>
          <w:p w:rsidR="006E2651" w:rsidRDefault="006E2651" w:rsidP="006E2651">
            <w:pPr>
              <w:spacing w:line="480" w:lineRule="auto"/>
            </w:pPr>
          </w:p>
        </w:tc>
        <w:tc>
          <w:tcPr>
            <w:tcW w:w="4428" w:type="dxa"/>
            <w:tcBorders>
              <w:top w:val="single" w:sz="4" w:space="0" w:color="auto"/>
              <w:bottom w:val="single" w:sz="4" w:space="0" w:color="auto"/>
            </w:tcBorders>
          </w:tcPr>
          <w:p w:rsidR="006E2651" w:rsidRDefault="0053453E" w:rsidP="0053453E">
            <w:pPr>
              <w:spacing w:line="480" w:lineRule="auto"/>
            </w:pPr>
            <w:r>
              <w:t>BC Wildlife Federation</w:t>
            </w:r>
          </w:p>
        </w:tc>
      </w:tr>
      <w:tr w:rsidR="00D024A3">
        <w:trPr>
          <w:trHeight w:val="1296"/>
        </w:trPr>
        <w:tc>
          <w:tcPr>
            <w:tcW w:w="4518" w:type="dxa"/>
            <w:tcBorders>
              <w:top w:val="single" w:sz="4" w:space="0" w:color="auto"/>
              <w:bottom w:val="single" w:sz="4" w:space="0" w:color="auto"/>
            </w:tcBorders>
          </w:tcPr>
          <w:p w:rsidR="00D024A3" w:rsidRDefault="0053453E" w:rsidP="006E2651">
            <w:pPr>
              <w:spacing w:line="480" w:lineRule="auto"/>
            </w:pPr>
            <w:r>
              <w:t>??? Nature Trust of British Columbia</w:t>
            </w:r>
          </w:p>
        </w:tc>
        <w:tc>
          <w:tcPr>
            <w:tcW w:w="630" w:type="dxa"/>
          </w:tcPr>
          <w:p w:rsidR="00D024A3" w:rsidRDefault="00D024A3" w:rsidP="006E2651">
            <w:pPr>
              <w:spacing w:line="480" w:lineRule="auto"/>
            </w:pPr>
          </w:p>
        </w:tc>
        <w:tc>
          <w:tcPr>
            <w:tcW w:w="4428" w:type="dxa"/>
            <w:tcBorders>
              <w:top w:val="single" w:sz="4" w:space="0" w:color="auto"/>
              <w:bottom w:val="single" w:sz="4" w:space="0" w:color="auto"/>
            </w:tcBorders>
          </w:tcPr>
          <w:p w:rsidR="00D024A3" w:rsidRDefault="0053453E" w:rsidP="006E2651">
            <w:pPr>
              <w:spacing w:line="480" w:lineRule="auto"/>
            </w:pPr>
            <w:r>
              <w:t>???</w:t>
            </w:r>
            <w:r w:rsidR="00374FB9">
              <w:t>The Land Conservancy of BC</w:t>
            </w:r>
          </w:p>
        </w:tc>
      </w:tr>
    </w:tbl>
    <w:p w:rsidR="00374FB9" w:rsidRPr="006C190B" w:rsidRDefault="00374FB9" w:rsidP="006073DD">
      <w:pPr>
        <w:spacing w:before="360" w:line="480" w:lineRule="auto"/>
        <w:sectPr w:rsidR="00374FB9" w:rsidRPr="006C190B">
          <w:type w:val="continuous"/>
          <w:pgSz w:w="12240" w:h="15840"/>
          <w:pgMar w:top="1440" w:right="1440" w:bottom="1440" w:left="1440" w:header="708" w:footer="708" w:gutter="0"/>
          <w:cols w:space="708"/>
          <w:docGrid w:linePitch="360"/>
        </w:sectPr>
      </w:pPr>
    </w:p>
    <w:p w:rsidR="00D024A3" w:rsidRDefault="0053453E">
      <w:pPr>
        <w:rPr>
          <w:rFonts w:asciiTheme="majorHAnsi" w:eastAsiaTheme="majorEastAsia" w:hAnsiTheme="majorHAnsi"/>
          <w:b/>
          <w:bCs/>
          <w:kern w:val="32"/>
          <w:sz w:val="32"/>
          <w:szCs w:val="32"/>
        </w:rPr>
      </w:pPr>
      <w:r>
        <w:t>?? Ecojustice</w:t>
      </w:r>
      <w:r w:rsidR="00D024A3">
        <w:br w:type="page"/>
      </w:r>
    </w:p>
    <w:p w:rsidR="00E24899" w:rsidRDefault="00E24899" w:rsidP="006073DD">
      <w:pPr>
        <w:pStyle w:val="Heading1"/>
      </w:pPr>
      <w:r>
        <w:t>References</w:t>
      </w:r>
    </w:p>
    <w:sectPr w:rsidR="00E24899" w:rsidSect="006C190B">
      <w:type w:val="continuous"/>
      <w:pgSz w:w="12240" w:h="15840"/>
      <w:pgMar w:top="1440" w:right="1440" w:bottom="1440" w:left="1440" w:header="708" w:footer="708" w:gutter="0"/>
      <w:cols w:space="708"/>
      <w:docGrid w:linePitch="36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Dan Buffett" w:date="2012-09-27T10:56:00Z" w:initials="DB">
    <w:p w:rsidR="000B1A5D" w:rsidRDefault="000B1A5D">
      <w:pPr>
        <w:pStyle w:val="CommentText"/>
      </w:pPr>
      <w:r>
        <w:rPr>
          <w:rStyle w:val="CommentReference"/>
        </w:rPr>
        <w:annotationRef/>
      </w:r>
      <w:r w:rsidR="00BC61D9">
        <w:t xml:space="preserve">May </w:t>
      </w:r>
      <w:r>
        <w:t>Need to get reference</w:t>
      </w:r>
      <w:r w:rsidR="00BB4DD3">
        <w:t xml:space="preserve"> if we will be using references in this document</w:t>
      </w:r>
    </w:p>
  </w:comment>
  <w:comment w:id="4" w:author="michelle molnar" w:date="2012-09-27T06:32:00Z" w:initials="mm">
    <w:p w:rsidR="00FE6DA4" w:rsidRDefault="00FE6DA4">
      <w:pPr>
        <w:pStyle w:val="CommentText"/>
      </w:pPr>
      <w:r>
        <w:rPr>
          <w:rStyle w:val="CommentReference"/>
        </w:rPr>
        <w:annotationRef/>
      </w:r>
      <w:r>
        <w:t>Are all groups comfortable with a no net loss goal?</w:t>
      </w:r>
    </w:p>
  </w:comment>
  <w:comment w:id="5" w:author="michelle molnar" w:date="2012-09-27T06:03:00Z" w:initials="mm">
    <w:p w:rsidR="0046033C" w:rsidRDefault="0046033C">
      <w:pPr>
        <w:pStyle w:val="CommentText"/>
      </w:pPr>
      <w:r>
        <w:rPr>
          <w:rStyle w:val="CommentReference"/>
        </w:rPr>
        <w:annotationRef/>
      </w:r>
      <w:r>
        <w:t>Metro Vancouver just completed a Sensitive Ecosystem Inventory, which has a wetland layer. It might be more detailed and up-to-date</w:t>
      </w:r>
    </w:p>
  </w:comment>
  <w:comment w:id="6" w:author="michelle molnar" w:date="2012-09-27T06:33:00Z" w:initials="mm">
    <w:p w:rsidR="0046033C" w:rsidRDefault="0046033C">
      <w:pPr>
        <w:pStyle w:val="CommentText"/>
      </w:pPr>
      <w:r>
        <w:rPr>
          <w:rStyle w:val="CommentReference"/>
        </w:rPr>
        <w:annotationRef/>
      </w:r>
      <w:r>
        <w:t xml:space="preserve">These would likely be interim measures </w:t>
      </w:r>
      <w:r w:rsidR="00FE6DA4">
        <w:t>until new measures (e.g. polluter pays schemes) are drafted &amp; passed</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34F26" w:rsidRDefault="00A34F26" w:rsidP="00C76505">
      <w:r>
        <w:separator/>
      </w:r>
    </w:p>
  </w:endnote>
  <w:endnote w:type="continuationSeparator" w:id="1">
    <w:p w:rsidR="00A34F26" w:rsidRDefault="00A34F26" w:rsidP="00C76505">
      <w:r>
        <w:continuationSeparator/>
      </w:r>
    </w:p>
  </w:endnote>
  <w:endnote w:type="continuationNotice" w:id="2">
    <w:p w:rsidR="00A34F26" w:rsidRDefault="00A34F26"/>
  </w:endnote>
  <w:endnote w:id="3">
    <w:p w:rsidR="0046033C" w:rsidRDefault="0046033C">
      <w:pPr>
        <w:pStyle w:val="EndnoteText"/>
      </w:pPr>
      <w:r>
        <w:rPr>
          <w:rStyle w:val="EndnoteReference"/>
        </w:rPr>
        <w:endnoteRef/>
      </w:r>
      <w:r>
        <w:t xml:space="preserve"> Wetland Stewardship Partnership.  2010.  A Wetland Action Plan for British Columbia. 62 pp.   </w:t>
      </w:r>
      <w:r w:rsidRPr="00E5186A">
        <w:t>http://bcwetlands.ca/tools/wetland-action-plan/</w:t>
      </w:r>
    </w:p>
  </w:endnote>
  <w:endnote w:id="4">
    <w:p w:rsidR="0046033C" w:rsidRDefault="0046033C" w:rsidP="00D2786E">
      <w:pPr>
        <w:pStyle w:val="EndnoteText"/>
      </w:pPr>
      <w:r>
        <w:rPr>
          <w:rStyle w:val="EndnoteReference"/>
        </w:rPr>
        <w:endnoteRef/>
      </w:r>
      <w:r>
        <w:t xml:space="preserve"> </w:t>
      </w:r>
      <w:r w:rsidRPr="00D2786E">
        <w:t>J</w:t>
      </w:r>
      <w:r>
        <w:t xml:space="preserve">. </w:t>
      </w:r>
      <w:r w:rsidRPr="00D2786E">
        <w:t>Zedler and S</w:t>
      </w:r>
      <w:r>
        <w:t xml:space="preserve">. </w:t>
      </w:r>
      <w:r w:rsidRPr="00D2786E">
        <w:t>Kercher</w:t>
      </w:r>
      <w:r>
        <w:t xml:space="preserve">. 2005. Wetland Resources: Status, Trends, Ecosystem Services, and Restorability. </w:t>
      </w:r>
    </w:p>
    <w:p w:rsidR="0046033C" w:rsidRDefault="0046033C" w:rsidP="00D2786E">
      <w:pPr>
        <w:pStyle w:val="EndnoteText"/>
      </w:pPr>
      <w:r>
        <w:t>Annual Review of Environment and Resources.  Vol. 30: 39-74</w:t>
      </w:r>
    </w:p>
  </w:endnote>
  <w:endnote w:id="5">
    <w:p w:rsidR="0046033C" w:rsidRDefault="0046033C">
      <w:pPr>
        <w:pStyle w:val="EndnoteText"/>
      </w:pPr>
      <w:r>
        <w:rPr>
          <w:rStyle w:val="EndnoteReference"/>
        </w:rPr>
        <w:endnoteRef/>
      </w:r>
      <w:r>
        <w:t xml:space="preserve"> </w:t>
      </w:r>
      <w:r w:rsidRPr="002F07F5">
        <w:t>Pike, R.G., D.L. Spittlehouse, K.E. Bennett, V.N. Egginton, P.J. Tschaplinski, T.Q. Murdock and A.T. Werner. A Summary of Climate Change Effects on Watershed Hydrology. B.C. Min. For. Range, Res. Br., Victoria, B.C. Exten. Note 87. http://www.for.gov.bc.ca/hfd/pubs/Docs/En/En87.htm</w:t>
      </w:r>
    </w:p>
  </w:endnote>
  <w:endnote w:id="6">
    <w:p w:rsidR="0046033C" w:rsidRDefault="0046033C" w:rsidP="00C31F12">
      <w:pPr>
        <w:pStyle w:val="EndnoteText"/>
      </w:pPr>
      <w:r>
        <w:rPr>
          <w:rStyle w:val="EndnoteReference"/>
        </w:rPr>
        <w:endnoteRef/>
      </w:r>
      <w:r>
        <w:t xml:space="preserve"> P. Bolund and S. Hunhammar. 1999. Ecosystem services in urban areas. </w:t>
      </w:r>
      <w:r w:rsidRPr="00C31F12">
        <w:t>Ecological Economics 29 (1999)</w:t>
      </w:r>
      <w:r>
        <w:t>, pp</w:t>
      </w:r>
      <w:r w:rsidRPr="00C31F12">
        <w:t xml:space="preserve"> 293–301</w:t>
      </w:r>
      <w:r>
        <w:t>.</w:t>
      </w:r>
    </w:p>
  </w:endnote>
  <w:endnote w:id="7">
    <w:p w:rsidR="0046033C" w:rsidRDefault="0046033C" w:rsidP="00EE11B5">
      <w:pPr>
        <w:pStyle w:val="EndnoteText"/>
      </w:pPr>
      <w:r>
        <w:rPr>
          <w:rStyle w:val="EndnoteReference"/>
        </w:rPr>
        <w:endnoteRef/>
      </w:r>
      <w:r>
        <w:t xml:space="preserve"> </w:t>
      </w:r>
      <w:r w:rsidRPr="006748AD">
        <w:t>BC Ministry of Environment (2006) Alive and Inseparable: British Columbiaʹs Coastal Environment: 2006, State of Environment Reporting Office. Victoria, BC. 322</w:t>
      </w:r>
      <w:r>
        <w:t xml:space="preserve"> pages.</w:t>
      </w:r>
    </w:p>
  </w:endnote>
  <w:endnote w:id="8">
    <w:p w:rsidR="0046033C" w:rsidRDefault="0046033C" w:rsidP="008021C0">
      <w:pPr>
        <w:pStyle w:val="EndnoteText"/>
      </w:pPr>
      <w:r>
        <w:rPr>
          <w:rStyle w:val="EndnoteReference"/>
        </w:rPr>
        <w:endnoteRef/>
      </w:r>
      <w:r>
        <w:t xml:space="preserve"> Major, D, K. Moore, D. Buffett and T. Tam (2011). An Analysis of Loss and Conservation Prioritization of Fraser Lowland Wetlands (1989- 2009).  Proceedings of the 2011 Salish Sea Conference, Vancouver, British Columbia.</w:t>
      </w:r>
    </w:p>
  </w:endnote>
  <w:endnote w:id="9">
    <w:p w:rsidR="0046033C" w:rsidRDefault="0046033C">
      <w:pPr>
        <w:pStyle w:val="EndnoteText"/>
      </w:pPr>
      <w:r>
        <w:rPr>
          <w:rStyle w:val="EndnoteReference"/>
        </w:rPr>
        <w:endnoteRef/>
      </w:r>
      <w:r>
        <w:t xml:space="preserve"> Wilson, S. 2010. Natural Capital in BC’s Lower Mainland: Valuing the Benefits from Nature.  66 pages. Prepared for The Pacific Parklands Foundation.  </w:t>
      </w:r>
      <w:r w:rsidRPr="002F07F5">
        <w:t>http://</w:t>
      </w:r>
      <w:r>
        <w:t>www.davidsuzuki.org/publications.</w:t>
      </w:r>
    </w:p>
  </w:endnote>
  <w:endnote w:id="10">
    <w:p w:rsidR="0046033C" w:rsidRDefault="0046033C">
      <w:pPr>
        <w:pStyle w:val="EndnoteText"/>
      </w:pPr>
      <w:r>
        <w:rPr>
          <w:rStyle w:val="EndnoteReference"/>
        </w:rPr>
        <w:endnoteRef/>
      </w:r>
      <w:r>
        <w:t xml:space="preserve"> Molnar, M. M. Kocian and D. Batker. 2012. Valuing the Aquatic Benefits of BC’s Lower Mainland: Nearshore Natural Capital Valuation.  David Suzuki Foundation. </w:t>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duit ITC">
    <w:altName w:val="Cambria"/>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34F26" w:rsidRDefault="00A34F26" w:rsidP="00C76505">
      <w:r>
        <w:separator/>
      </w:r>
    </w:p>
  </w:footnote>
  <w:footnote w:type="continuationSeparator" w:id="1">
    <w:p w:rsidR="00A34F26" w:rsidRDefault="00A34F26" w:rsidP="00C76505">
      <w:r>
        <w:continuationSeparator/>
      </w:r>
    </w:p>
  </w:footnote>
  <w:footnote w:type="continuationNotice" w:id="2">
    <w:p w:rsidR="00A34F26" w:rsidRDefault="00A34F26"/>
  </w:footnote>
  <w:footnote w:id="3">
    <w:p w:rsidR="009E5C50" w:rsidRPr="009E5C50" w:rsidRDefault="009E5C50" w:rsidP="009E5C50">
      <w:pPr>
        <w:pStyle w:val="FootnoteText"/>
        <w:rPr>
          <w:lang w:val="en-CA"/>
        </w:rPr>
      </w:pPr>
      <w:r>
        <w:rPr>
          <w:rStyle w:val="FootnoteReference"/>
        </w:rPr>
        <w:footnoteRef/>
      </w:r>
      <w:r>
        <w:t xml:space="preserve"> Best Management Practises include: </w:t>
      </w:r>
      <w:r w:rsidRPr="009E5C50">
        <w:t>Green Bylaws Toolkit, Wetland Ways guidelines, Develop with Care: Environmental Guidelines for Urban and Rural Land Development in BC</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6033C" w:rsidRPr="001C4BA4" w:rsidRDefault="0046033C" w:rsidP="001C4BA4">
    <w:pPr>
      <w:pStyle w:val="Header"/>
      <w:jc w:val="center"/>
    </w:pPr>
    <w:r w:rsidRPr="001C4BA4">
      <w:t>Vancouver Lower Mainland Wetland Declaration</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257B8E"/>
    <w:multiLevelType w:val="hybridMultilevel"/>
    <w:tmpl w:val="816A4F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C727CA1"/>
    <w:multiLevelType w:val="hybridMultilevel"/>
    <w:tmpl w:val="F31ABA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C00877"/>
    <w:multiLevelType w:val="hybridMultilevel"/>
    <w:tmpl w:val="3FC867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8D1102B"/>
    <w:multiLevelType w:val="hybridMultilevel"/>
    <w:tmpl w:val="12CA2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9D1C7E"/>
    <w:multiLevelType w:val="hybridMultilevel"/>
    <w:tmpl w:val="AF3644BC"/>
    <w:lvl w:ilvl="0" w:tplc="10090001">
      <w:start w:val="1"/>
      <w:numFmt w:val="bullet"/>
      <w:lvlText w:val=""/>
      <w:lvlJc w:val="left"/>
      <w:pPr>
        <w:ind w:left="771" w:hanging="360"/>
      </w:pPr>
      <w:rPr>
        <w:rFonts w:ascii="Symbol" w:hAnsi="Symbol" w:hint="default"/>
      </w:rPr>
    </w:lvl>
    <w:lvl w:ilvl="1" w:tplc="10090003">
      <w:start w:val="1"/>
      <w:numFmt w:val="bullet"/>
      <w:lvlText w:val="o"/>
      <w:lvlJc w:val="left"/>
      <w:pPr>
        <w:ind w:left="1491" w:hanging="360"/>
      </w:pPr>
      <w:rPr>
        <w:rFonts w:ascii="Courier New" w:hAnsi="Courier New" w:cs="Arial" w:hint="default"/>
      </w:rPr>
    </w:lvl>
    <w:lvl w:ilvl="2" w:tplc="10090005" w:tentative="1">
      <w:start w:val="1"/>
      <w:numFmt w:val="bullet"/>
      <w:lvlText w:val=""/>
      <w:lvlJc w:val="left"/>
      <w:pPr>
        <w:ind w:left="2211" w:hanging="360"/>
      </w:pPr>
      <w:rPr>
        <w:rFonts w:ascii="Wingdings" w:hAnsi="Wingdings" w:hint="default"/>
      </w:rPr>
    </w:lvl>
    <w:lvl w:ilvl="3" w:tplc="10090001" w:tentative="1">
      <w:start w:val="1"/>
      <w:numFmt w:val="bullet"/>
      <w:lvlText w:val=""/>
      <w:lvlJc w:val="left"/>
      <w:pPr>
        <w:ind w:left="2931" w:hanging="360"/>
      </w:pPr>
      <w:rPr>
        <w:rFonts w:ascii="Symbol" w:hAnsi="Symbol" w:hint="default"/>
      </w:rPr>
    </w:lvl>
    <w:lvl w:ilvl="4" w:tplc="10090003" w:tentative="1">
      <w:start w:val="1"/>
      <w:numFmt w:val="bullet"/>
      <w:lvlText w:val="o"/>
      <w:lvlJc w:val="left"/>
      <w:pPr>
        <w:ind w:left="3651" w:hanging="360"/>
      </w:pPr>
      <w:rPr>
        <w:rFonts w:ascii="Courier New" w:hAnsi="Courier New" w:cs="Arial" w:hint="default"/>
      </w:rPr>
    </w:lvl>
    <w:lvl w:ilvl="5" w:tplc="10090005" w:tentative="1">
      <w:start w:val="1"/>
      <w:numFmt w:val="bullet"/>
      <w:lvlText w:val=""/>
      <w:lvlJc w:val="left"/>
      <w:pPr>
        <w:ind w:left="4371" w:hanging="360"/>
      </w:pPr>
      <w:rPr>
        <w:rFonts w:ascii="Wingdings" w:hAnsi="Wingdings" w:hint="default"/>
      </w:rPr>
    </w:lvl>
    <w:lvl w:ilvl="6" w:tplc="10090001" w:tentative="1">
      <w:start w:val="1"/>
      <w:numFmt w:val="bullet"/>
      <w:lvlText w:val=""/>
      <w:lvlJc w:val="left"/>
      <w:pPr>
        <w:ind w:left="5091" w:hanging="360"/>
      </w:pPr>
      <w:rPr>
        <w:rFonts w:ascii="Symbol" w:hAnsi="Symbol" w:hint="default"/>
      </w:rPr>
    </w:lvl>
    <w:lvl w:ilvl="7" w:tplc="10090003" w:tentative="1">
      <w:start w:val="1"/>
      <w:numFmt w:val="bullet"/>
      <w:lvlText w:val="o"/>
      <w:lvlJc w:val="left"/>
      <w:pPr>
        <w:ind w:left="5811" w:hanging="360"/>
      </w:pPr>
      <w:rPr>
        <w:rFonts w:ascii="Courier New" w:hAnsi="Courier New" w:cs="Arial" w:hint="default"/>
      </w:rPr>
    </w:lvl>
    <w:lvl w:ilvl="8" w:tplc="10090005" w:tentative="1">
      <w:start w:val="1"/>
      <w:numFmt w:val="bullet"/>
      <w:lvlText w:val=""/>
      <w:lvlJc w:val="left"/>
      <w:pPr>
        <w:ind w:left="6531" w:hanging="360"/>
      </w:pPr>
      <w:rPr>
        <w:rFonts w:ascii="Wingdings" w:hAnsi="Wingdings" w:hint="default"/>
      </w:rPr>
    </w:lvl>
  </w:abstractNum>
  <w:abstractNum w:abstractNumId="5">
    <w:nsid w:val="4B011DA0"/>
    <w:multiLevelType w:val="hybridMultilevel"/>
    <w:tmpl w:val="58F07038"/>
    <w:lvl w:ilvl="0" w:tplc="1009000F">
      <w:start w:val="1"/>
      <w:numFmt w:val="decimal"/>
      <w:lvlText w:val="%1."/>
      <w:lvlJc w:val="left"/>
      <w:pPr>
        <w:ind w:left="771" w:hanging="360"/>
      </w:p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6">
    <w:nsid w:val="51DC2BF7"/>
    <w:multiLevelType w:val="hybridMultilevel"/>
    <w:tmpl w:val="BEE4CBB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5DF1DC6"/>
    <w:multiLevelType w:val="hybridMultilevel"/>
    <w:tmpl w:val="E4E00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C2F4071"/>
    <w:multiLevelType w:val="multilevel"/>
    <w:tmpl w:val="2FFA0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2470575"/>
    <w:multiLevelType w:val="hybridMultilevel"/>
    <w:tmpl w:val="2E90D3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7"/>
  </w:num>
  <w:num w:numId="3">
    <w:abstractNumId w:val="1"/>
  </w:num>
  <w:num w:numId="4">
    <w:abstractNumId w:val="4"/>
  </w:num>
  <w:num w:numId="5">
    <w:abstractNumId w:val="2"/>
  </w:num>
  <w:num w:numId="6">
    <w:abstractNumId w:val="5"/>
  </w:num>
  <w:num w:numId="7">
    <w:abstractNumId w:val="9"/>
  </w:num>
  <w:num w:numId="8">
    <w:abstractNumId w:val="0"/>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Moves/>
  <w:defaultTabStop w:val="720"/>
  <w:characterSpacingControl w:val="doNotCompress"/>
  <w:footnotePr>
    <w:footnote w:id="0"/>
    <w:footnote w:id="1"/>
    <w:footnote w:id="2"/>
  </w:footnotePr>
  <w:endnotePr>
    <w:endnote w:id="0"/>
    <w:endnote w:id="1"/>
    <w:endnote w:id="2"/>
  </w:endnotePr>
  <w:compat/>
  <w:rsids>
    <w:rsidRoot w:val="003C3C82"/>
    <w:rsid w:val="00017A33"/>
    <w:rsid w:val="0002471B"/>
    <w:rsid w:val="00041D46"/>
    <w:rsid w:val="0004536A"/>
    <w:rsid w:val="00046F7C"/>
    <w:rsid w:val="00051F0B"/>
    <w:rsid w:val="00077F93"/>
    <w:rsid w:val="0008592C"/>
    <w:rsid w:val="000B1A5D"/>
    <w:rsid w:val="000D3D5A"/>
    <w:rsid w:val="000F1F91"/>
    <w:rsid w:val="000F2BB9"/>
    <w:rsid w:val="001018FC"/>
    <w:rsid w:val="00107E10"/>
    <w:rsid w:val="00132337"/>
    <w:rsid w:val="00161C0C"/>
    <w:rsid w:val="001824A4"/>
    <w:rsid w:val="001A0AE6"/>
    <w:rsid w:val="001A7321"/>
    <w:rsid w:val="001C4BA4"/>
    <w:rsid w:val="001C511D"/>
    <w:rsid w:val="001E2CBE"/>
    <w:rsid w:val="001E2F2D"/>
    <w:rsid w:val="001F1AB3"/>
    <w:rsid w:val="00210824"/>
    <w:rsid w:val="00214518"/>
    <w:rsid w:val="00243139"/>
    <w:rsid w:val="0024634A"/>
    <w:rsid w:val="00254B4C"/>
    <w:rsid w:val="00256EB2"/>
    <w:rsid w:val="00273E0F"/>
    <w:rsid w:val="00290C4A"/>
    <w:rsid w:val="00296344"/>
    <w:rsid w:val="002C02C1"/>
    <w:rsid w:val="002C5025"/>
    <w:rsid w:val="002F07F5"/>
    <w:rsid w:val="00331C7A"/>
    <w:rsid w:val="0033663B"/>
    <w:rsid w:val="00373F1E"/>
    <w:rsid w:val="003743EF"/>
    <w:rsid w:val="00374FB9"/>
    <w:rsid w:val="00395687"/>
    <w:rsid w:val="003B1BB1"/>
    <w:rsid w:val="003B5AFE"/>
    <w:rsid w:val="003C3C82"/>
    <w:rsid w:val="003E6C1A"/>
    <w:rsid w:val="003E75B1"/>
    <w:rsid w:val="003F577D"/>
    <w:rsid w:val="00447999"/>
    <w:rsid w:val="00457DD7"/>
    <w:rsid w:val="0046033C"/>
    <w:rsid w:val="0048298C"/>
    <w:rsid w:val="004B5CB5"/>
    <w:rsid w:val="004C3B4A"/>
    <w:rsid w:val="004E4A7E"/>
    <w:rsid w:val="004F62D4"/>
    <w:rsid w:val="00516A5E"/>
    <w:rsid w:val="00522259"/>
    <w:rsid w:val="0053453E"/>
    <w:rsid w:val="00540602"/>
    <w:rsid w:val="00552386"/>
    <w:rsid w:val="005603EF"/>
    <w:rsid w:val="00567DA7"/>
    <w:rsid w:val="00573291"/>
    <w:rsid w:val="00580A61"/>
    <w:rsid w:val="00583071"/>
    <w:rsid w:val="005C777B"/>
    <w:rsid w:val="005D31CE"/>
    <w:rsid w:val="005E0532"/>
    <w:rsid w:val="006018B9"/>
    <w:rsid w:val="006073DD"/>
    <w:rsid w:val="00612960"/>
    <w:rsid w:val="00614F67"/>
    <w:rsid w:val="006202AB"/>
    <w:rsid w:val="00625B61"/>
    <w:rsid w:val="006428F4"/>
    <w:rsid w:val="00662052"/>
    <w:rsid w:val="006748AD"/>
    <w:rsid w:val="006810F7"/>
    <w:rsid w:val="006C190B"/>
    <w:rsid w:val="006C4F27"/>
    <w:rsid w:val="006E2651"/>
    <w:rsid w:val="006E566F"/>
    <w:rsid w:val="006E7CDF"/>
    <w:rsid w:val="00753745"/>
    <w:rsid w:val="00762093"/>
    <w:rsid w:val="007644A2"/>
    <w:rsid w:val="00773A82"/>
    <w:rsid w:val="00796D4C"/>
    <w:rsid w:val="007972C8"/>
    <w:rsid w:val="007D3970"/>
    <w:rsid w:val="007D3AD1"/>
    <w:rsid w:val="007D5B73"/>
    <w:rsid w:val="007F4D78"/>
    <w:rsid w:val="008021C0"/>
    <w:rsid w:val="00805169"/>
    <w:rsid w:val="0080604D"/>
    <w:rsid w:val="00832234"/>
    <w:rsid w:val="008444AD"/>
    <w:rsid w:val="008518D7"/>
    <w:rsid w:val="00857CBA"/>
    <w:rsid w:val="00865975"/>
    <w:rsid w:val="0087250E"/>
    <w:rsid w:val="008D5763"/>
    <w:rsid w:val="008E3632"/>
    <w:rsid w:val="008E6F61"/>
    <w:rsid w:val="008F2525"/>
    <w:rsid w:val="00902083"/>
    <w:rsid w:val="00904E62"/>
    <w:rsid w:val="0095366B"/>
    <w:rsid w:val="00956F16"/>
    <w:rsid w:val="00962B4B"/>
    <w:rsid w:val="0097117B"/>
    <w:rsid w:val="0099104C"/>
    <w:rsid w:val="009928DF"/>
    <w:rsid w:val="009A0317"/>
    <w:rsid w:val="009C0BED"/>
    <w:rsid w:val="009D7D24"/>
    <w:rsid w:val="009E5C50"/>
    <w:rsid w:val="009F05E3"/>
    <w:rsid w:val="00A134D8"/>
    <w:rsid w:val="00A25458"/>
    <w:rsid w:val="00A34F26"/>
    <w:rsid w:val="00A44414"/>
    <w:rsid w:val="00A6449F"/>
    <w:rsid w:val="00A85CEA"/>
    <w:rsid w:val="00A94610"/>
    <w:rsid w:val="00AB5F77"/>
    <w:rsid w:val="00AD6C36"/>
    <w:rsid w:val="00AE0B8B"/>
    <w:rsid w:val="00AE2E93"/>
    <w:rsid w:val="00B150CF"/>
    <w:rsid w:val="00B272AF"/>
    <w:rsid w:val="00B376A0"/>
    <w:rsid w:val="00B66D80"/>
    <w:rsid w:val="00B67F79"/>
    <w:rsid w:val="00B77989"/>
    <w:rsid w:val="00B91BD9"/>
    <w:rsid w:val="00BA2EA7"/>
    <w:rsid w:val="00BB4DD3"/>
    <w:rsid w:val="00BC0CF6"/>
    <w:rsid w:val="00BC61D9"/>
    <w:rsid w:val="00BC6831"/>
    <w:rsid w:val="00BD027B"/>
    <w:rsid w:val="00BE002F"/>
    <w:rsid w:val="00BE0265"/>
    <w:rsid w:val="00BE745D"/>
    <w:rsid w:val="00C048BB"/>
    <w:rsid w:val="00C25247"/>
    <w:rsid w:val="00C307B7"/>
    <w:rsid w:val="00C31F12"/>
    <w:rsid w:val="00C4381C"/>
    <w:rsid w:val="00C63884"/>
    <w:rsid w:val="00C65570"/>
    <w:rsid w:val="00C76505"/>
    <w:rsid w:val="00CC609E"/>
    <w:rsid w:val="00CC7EFD"/>
    <w:rsid w:val="00CD4E9E"/>
    <w:rsid w:val="00CD7D95"/>
    <w:rsid w:val="00D01CC2"/>
    <w:rsid w:val="00D024A3"/>
    <w:rsid w:val="00D20614"/>
    <w:rsid w:val="00D251A3"/>
    <w:rsid w:val="00D2786E"/>
    <w:rsid w:val="00D32FB6"/>
    <w:rsid w:val="00D35246"/>
    <w:rsid w:val="00D46989"/>
    <w:rsid w:val="00D553EA"/>
    <w:rsid w:val="00D55864"/>
    <w:rsid w:val="00D61393"/>
    <w:rsid w:val="00D674E2"/>
    <w:rsid w:val="00D67AA3"/>
    <w:rsid w:val="00D76C89"/>
    <w:rsid w:val="00DA062E"/>
    <w:rsid w:val="00DA39C0"/>
    <w:rsid w:val="00DC7919"/>
    <w:rsid w:val="00DD6037"/>
    <w:rsid w:val="00DF3660"/>
    <w:rsid w:val="00E22442"/>
    <w:rsid w:val="00E24899"/>
    <w:rsid w:val="00E41C82"/>
    <w:rsid w:val="00E46B8A"/>
    <w:rsid w:val="00E5186A"/>
    <w:rsid w:val="00E70337"/>
    <w:rsid w:val="00E8075C"/>
    <w:rsid w:val="00E87801"/>
    <w:rsid w:val="00EA43F3"/>
    <w:rsid w:val="00EB333E"/>
    <w:rsid w:val="00ED6DCC"/>
    <w:rsid w:val="00EE11B5"/>
    <w:rsid w:val="00EF2161"/>
    <w:rsid w:val="00F05B36"/>
    <w:rsid w:val="00F15473"/>
    <w:rsid w:val="00F30C76"/>
    <w:rsid w:val="00F45593"/>
    <w:rsid w:val="00F62751"/>
    <w:rsid w:val="00F8266F"/>
    <w:rsid w:val="00F854FE"/>
    <w:rsid w:val="00FA6EA9"/>
    <w:rsid w:val="00FB62C9"/>
    <w:rsid w:val="00FE6DA4"/>
  </w:rsids>
  <m:mathPr>
    <m:mathFont m:val="Garamon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CA" w:eastAsia="en-US" w:bidi="ar-SA"/>
      </w:rPr>
    </w:rPrDefault>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366B"/>
    <w:rPr>
      <w:sz w:val="24"/>
      <w:szCs w:val="24"/>
    </w:rPr>
  </w:style>
  <w:style w:type="paragraph" w:styleId="Heading1">
    <w:name w:val="heading 1"/>
    <w:basedOn w:val="Normal"/>
    <w:next w:val="Normal"/>
    <w:link w:val="Heading1Char"/>
    <w:uiPriority w:val="9"/>
    <w:qFormat/>
    <w:rsid w:val="009536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5366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5366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5366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5366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5366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5366B"/>
    <w:pPr>
      <w:spacing w:before="240" w:after="60"/>
      <w:outlineLvl w:val="6"/>
    </w:pPr>
  </w:style>
  <w:style w:type="paragraph" w:styleId="Heading8">
    <w:name w:val="heading 8"/>
    <w:basedOn w:val="Normal"/>
    <w:next w:val="Normal"/>
    <w:link w:val="Heading8Char"/>
    <w:uiPriority w:val="9"/>
    <w:semiHidden/>
    <w:unhideWhenUsed/>
    <w:qFormat/>
    <w:rsid w:val="0095366B"/>
    <w:pPr>
      <w:spacing w:before="240" w:after="60"/>
      <w:outlineLvl w:val="7"/>
    </w:pPr>
    <w:rPr>
      <w:i/>
      <w:iCs/>
    </w:rPr>
  </w:style>
  <w:style w:type="paragraph" w:styleId="Heading9">
    <w:name w:val="heading 9"/>
    <w:basedOn w:val="Normal"/>
    <w:next w:val="Normal"/>
    <w:link w:val="Heading9Char"/>
    <w:uiPriority w:val="9"/>
    <w:semiHidden/>
    <w:unhideWhenUsed/>
    <w:qFormat/>
    <w:rsid w:val="0095366B"/>
    <w:pPr>
      <w:spacing w:before="240" w:after="60"/>
      <w:outlineLvl w:val="8"/>
    </w:pPr>
    <w:rPr>
      <w:rFonts w:asciiTheme="majorHAnsi" w:eastAsiaTheme="majorEastAsia" w:hAnsiTheme="majorHAnsi"/>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5366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5366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5366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5366B"/>
    <w:rPr>
      <w:b/>
      <w:bCs/>
      <w:sz w:val="28"/>
      <w:szCs w:val="28"/>
    </w:rPr>
  </w:style>
  <w:style w:type="character" w:customStyle="1" w:styleId="Heading5Char">
    <w:name w:val="Heading 5 Char"/>
    <w:basedOn w:val="DefaultParagraphFont"/>
    <w:link w:val="Heading5"/>
    <w:uiPriority w:val="9"/>
    <w:semiHidden/>
    <w:rsid w:val="0095366B"/>
    <w:rPr>
      <w:b/>
      <w:bCs/>
      <w:i/>
      <w:iCs/>
      <w:sz w:val="26"/>
      <w:szCs w:val="26"/>
    </w:rPr>
  </w:style>
  <w:style w:type="character" w:customStyle="1" w:styleId="Heading6Char">
    <w:name w:val="Heading 6 Char"/>
    <w:basedOn w:val="DefaultParagraphFont"/>
    <w:link w:val="Heading6"/>
    <w:uiPriority w:val="9"/>
    <w:semiHidden/>
    <w:rsid w:val="0095366B"/>
    <w:rPr>
      <w:b/>
      <w:bCs/>
    </w:rPr>
  </w:style>
  <w:style w:type="character" w:customStyle="1" w:styleId="Heading7Char">
    <w:name w:val="Heading 7 Char"/>
    <w:basedOn w:val="DefaultParagraphFont"/>
    <w:link w:val="Heading7"/>
    <w:uiPriority w:val="9"/>
    <w:semiHidden/>
    <w:rsid w:val="0095366B"/>
    <w:rPr>
      <w:sz w:val="24"/>
      <w:szCs w:val="24"/>
    </w:rPr>
  </w:style>
  <w:style w:type="character" w:customStyle="1" w:styleId="Heading8Char">
    <w:name w:val="Heading 8 Char"/>
    <w:basedOn w:val="DefaultParagraphFont"/>
    <w:link w:val="Heading8"/>
    <w:uiPriority w:val="9"/>
    <w:semiHidden/>
    <w:rsid w:val="0095366B"/>
    <w:rPr>
      <w:i/>
      <w:iCs/>
      <w:sz w:val="24"/>
      <w:szCs w:val="24"/>
    </w:rPr>
  </w:style>
  <w:style w:type="character" w:customStyle="1" w:styleId="Heading9Char">
    <w:name w:val="Heading 9 Char"/>
    <w:basedOn w:val="DefaultParagraphFont"/>
    <w:link w:val="Heading9"/>
    <w:uiPriority w:val="9"/>
    <w:semiHidden/>
    <w:rsid w:val="0095366B"/>
    <w:rPr>
      <w:rFonts w:asciiTheme="majorHAnsi" w:eastAsiaTheme="majorEastAsia" w:hAnsiTheme="majorHAnsi"/>
    </w:rPr>
  </w:style>
  <w:style w:type="paragraph" w:styleId="Title">
    <w:name w:val="Title"/>
    <w:basedOn w:val="Normal"/>
    <w:next w:val="Normal"/>
    <w:link w:val="TitleChar"/>
    <w:uiPriority w:val="10"/>
    <w:qFormat/>
    <w:rsid w:val="0095366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5366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5366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5366B"/>
    <w:rPr>
      <w:rFonts w:asciiTheme="majorHAnsi" w:eastAsiaTheme="majorEastAsia" w:hAnsiTheme="majorHAnsi"/>
      <w:sz w:val="24"/>
      <w:szCs w:val="24"/>
    </w:rPr>
  </w:style>
  <w:style w:type="character" w:styleId="Strong">
    <w:name w:val="Strong"/>
    <w:basedOn w:val="DefaultParagraphFont"/>
    <w:uiPriority w:val="22"/>
    <w:qFormat/>
    <w:rsid w:val="0095366B"/>
    <w:rPr>
      <w:b/>
      <w:bCs/>
    </w:rPr>
  </w:style>
  <w:style w:type="character" w:styleId="Emphasis">
    <w:name w:val="Emphasis"/>
    <w:basedOn w:val="DefaultParagraphFont"/>
    <w:uiPriority w:val="20"/>
    <w:qFormat/>
    <w:rsid w:val="0095366B"/>
    <w:rPr>
      <w:rFonts w:asciiTheme="minorHAnsi" w:hAnsiTheme="minorHAnsi"/>
      <w:b/>
      <w:i/>
      <w:iCs/>
    </w:rPr>
  </w:style>
  <w:style w:type="paragraph" w:styleId="NoSpacing">
    <w:name w:val="No Spacing"/>
    <w:basedOn w:val="Normal"/>
    <w:uiPriority w:val="1"/>
    <w:qFormat/>
    <w:rsid w:val="0095366B"/>
    <w:rPr>
      <w:szCs w:val="32"/>
    </w:rPr>
  </w:style>
  <w:style w:type="paragraph" w:styleId="ListParagraph">
    <w:name w:val="List Paragraph"/>
    <w:basedOn w:val="Normal"/>
    <w:uiPriority w:val="34"/>
    <w:qFormat/>
    <w:rsid w:val="0095366B"/>
    <w:pPr>
      <w:ind w:left="720"/>
      <w:contextualSpacing/>
    </w:pPr>
  </w:style>
  <w:style w:type="paragraph" w:styleId="Quote">
    <w:name w:val="Quote"/>
    <w:basedOn w:val="Normal"/>
    <w:next w:val="Normal"/>
    <w:link w:val="QuoteChar"/>
    <w:uiPriority w:val="29"/>
    <w:qFormat/>
    <w:rsid w:val="0095366B"/>
    <w:rPr>
      <w:i/>
    </w:rPr>
  </w:style>
  <w:style w:type="character" w:customStyle="1" w:styleId="QuoteChar">
    <w:name w:val="Quote Char"/>
    <w:basedOn w:val="DefaultParagraphFont"/>
    <w:link w:val="Quote"/>
    <w:uiPriority w:val="29"/>
    <w:rsid w:val="0095366B"/>
    <w:rPr>
      <w:i/>
      <w:sz w:val="24"/>
      <w:szCs w:val="24"/>
    </w:rPr>
  </w:style>
  <w:style w:type="paragraph" w:styleId="IntenseQuote">
    <w:name w:val="Intense Quote"/>
    <w:basedOn w:val="Normal"/>
    <w:next w:val="Normal"/>
    <w:link w:val="IntenseQuoteChar"/>
    <w:uiPriority w:val="30"/>
    <w:qFormat/>
    <w:rsid w:val="0095366B"/>
    <w:pPr>
      <w:ind w:left="720" w:right="720"/>
    </w:pPr>
    <w:rPr>
      <w:b/>
      <w:i/>
      <w:szCs w:val="22"/>
    </w:rPr>
  </w:style>
  <w:style w:type="character" w:customStyle="1" w:styleId="IntenseQuoteChar">
    <w:name w:val="Intense Quote Char"/>
    <w:basedOn w:val="DefaultParagraphFont"/>
    <w:link w:val="IntenseQuote"/>
    <w:uiPriority w:val="30"/>
    <w:rsid w:val="0095366B"/>
    <w:rPr>
      <w:b/>
      <w:i/>
      <w:sz w:val="24"/>
    </w:rPr>
  </w:style>
  <w:style w:type="character" w:styleId="SubtleEmphasis">
    <w:name w:val="Subtle Emphasis"/>
    <w:uiPriority w:val="19"/>
    <w:qFormat/>
    <w:rsid w:val="0095366B"/>
    <w:rPr>
      <w:i/>
      <w:color w:val="5A5A5A" w:themeColor="text1" w:themeTint="A5"/>
    </w:rPr>
  </w:style>
  <w:style w:type="character" w:styleId="IntenseEmphasis">
    <w:name w:val="Intense Emphasis"/>
    <w:basedOn w:val="DefaultParagraphFont"/>
    <w:uiPriority w:val="21"/>
    <w:qFormat/>
    <w:rsid w:val="0095366B"/>
    <w:rPr>
      <w:b/>
      <w:i/>
      <w:sz w:val="24"/>
      <w:szCs w:val="24"/>
      <w:u w:val="single"/>
    </w:rPr>
  </w:style>
  <w:style w:type="character" w:styleId="SubtleReference">
    <w:name w:val="Subtle Reference"/>
    <w:basedOn w:val="DefaultParagraphFont"/>
    <w:uiPriority w:val="31"/>
    <w:qFormat/>
    <w:rsid w:val="0095366B"/>
    <w:rPr>
      <w:sz w:val="24"/>
      <w:szCs w:val="24"/>
      <w:u w:val="single"/>
    </w:rPr>
  </w:style>
  <w:style w:type="character" w:styleId="IntenseReference">
    <w:name w:val="Intense Reference"/>
    <w:basedOn w:val="DefaultParagraphFont"/>
    <w:uiPriority w:val="32"/>
    <w:qFormat/>
    <w:rsid w:val="0095366B"/>
    <w:rPr>
      <w:b/>
      <w:sz w:val="24"/>
      <w:u w:val="single"/>
    </w:rPr>
  </w:style>
  <w:style w:type="character" w:styleId="BookTitle">
    <w:name w:val="Book Title"/>
    <w:basedOn w:val="DefaultParagraphFont"/>
    <w:uiPriority w:val="33"/>
    <w:qFormat/>
    <w:rsid w:val="0095366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5366B"/>
    <w:pPr>
      <w:outlineLvl w:val="9"/>
    </w:pPr>
  </w:style>
  <w:style w:type="character" w:styleId="CommentReference">
    <w:name w:val="annotation reference"/>
    <w:basedOn w:val="DefaultParagraphFont"/>
    <w:uiPriority w:val="99"/>
    <w:semiHidden/>
    <w:unhideWhenUsed/>
    <w:rsid w:val="00D674E2"/>
    <w:rPr>
      <w:sz w:val="16"/>
      <w:szCs w:val="16"/>
    </w:rPr>
  </w:style>
  <w:style w:type="paragraph" w:styleId="CommentText">
    <w:name w:val="annotation text"/>
    <w:basedOn w:val="Normal"/>
    <w:link w:val="CommentTextChar"/>
    <w:uiPriority w:val="99"/>
    <w:semiHidden/>
    <w:unhideWhenUsed/>
    <w:rsid w:val="00D674E2"/>
    <w:rPr>
      <w:sz w:val="20"/>
      <w:szCs w:val="20"/>
    </w:rPr>
  </w:style>
  <w:style w:type="character" w:customStyle="1" w:styleId="CommentTextChar">
    <w:name w:val="Comment Text Char"/>
    <w:basedOn w:val="DefaultParagraphFont"/>
    <w:link w:val="CommentText"/>
    <w:uiPriority w:val="99"/>
    <w:semiHidden/>
    <w:rsid w:val="00D674E2"/>
    <w:rPr>
      <w:sz w:val="20"/>
      <w:szCs w:val="20"/>
    </w:rPr>
  </w:style>
  <w:style w:type="paragraph" w:styleId="CommentSubject">
    <w:name w:val="annotation subject"/>
    <w:basedOn w:val="CommentText"/>
    <w:next w:val="CommentText"/>
    <w:link w:val="CommentSubjectChar"/>
    <w:uiPriority w:val="99"/>
    <w:semiHidden/>
    <w:unhideWhenUsed/>
    <w:rsid w:val="00D674E2"/>
    <w:rPr>
      <w:b/>
      <w:bCs/>
    </w:rPr>
  </w:style>
  <w:style w:type="character" w:customStyle="1" w:styleId="CommentSubjectChar">
    <w:name w:val="Comment Subject Char"/>
    <w:basedOn w:val="CommentTextChar"/>
    <w:link w:val="CommentSubject"/>
    <w:uiPriority w:val="99"/>
    <w:semiHidden/>
    <w:rsid w:val="00D674E2"/>
    <w:rPr>
      <w:b/>
      <w:bCs/>
      <w:sz w:val="20"/>
      <w:szCs w:val="20"/>
    </w:rPr>
  </w:style>
  <w:style w:type="paragraph" w:styleId="BalloonText">
    <w:name w:val="Balloon Text"/>
    <w:basedOn w:val="Normal"/>
    <w:link w:val="BalloonTextChar"/>
    <w:uiPriority w:val="99"/>
    <w:semiHidden/>
    <w:unhideWhenUsed/>
    <w:rsid w:val="00D674E2"/>
    <w:rPr>
      <w:rFonts w:ascii="Tahoma" w:hAnsi="Tahoma" w:cs="Tahoma"/>
      <w:sz w:val="16"/>
      <w:szCs w:val="16"/>
    </w:rPr>
  </w:style>
  <w:style w:type="character" w:customStyle="1" w:styleId="BalloonTextChar">
    <w:name w:val="Balloon Text Char"/>
    <w:basedOn w:val="DefaultParagraphFont"/>
    <w:link w:val="BalloonText"/>
    <w:uiPriority w:val="99"/>
    <w:semiHidden/>
    <w:rsid w:val="00D674E2"/>
    <w:rPr>
      <w:rFonts w:ascii="Tahoma" w:hAnsi="Tahoma" w:cs="Tahoma"/>
      <w:sz w:val="16"/>
      <w:szCs w:val="16"/>
    </w:rPr>
  </w:style>
  <w:style w:type="paragraph" w:styleId="FootnoteText">
    <w:name w:val="footnote text"/>
    <w:basedOn w:val="Normal"/>
    <w:link w:val="FootnoteTextChar"/>
    <w:uiPriority w:val="99"/>
    <w:unhideWhenUsed/>
    <w:rsid w:val="00C76505"/>
    <w:rPr>
      <w:rFonts w:ascii="Calibri" w:eastAsia="Calibri" w:hAnsi="Calibri"/>
      <w:lang w:val="en-US"/>
    </w:rPr>
  </w:style>
  <w:style w:type="character" w:customStyle="1" w:styleId="FootnoteTextChar">
    <w:name w:val="Footnote Text Char"/>
    <w:basedOn w:val="DefaultParagraphFont"/>
    <w:link w:val="FootnoteText"/>
    <w:uiPriority w:val="99"/>
    <w:rsid w:val="00C76505"/>
    <w:rPr>
      <w:rFonts w:ascii="Calibri" w:eastAsia="Calibri" w:hAnsi="Calibri"/>
      <w:sz w:val="24"/>
      <w:szCs w:val="24"/>
      <w:lang w:val="en-US"/>
    </w:rPr>
  </w:style>
  <w:style w:type="character" w:styleId="FootnoteReference">
    <w:name w:val="footnote reference"/>
    <w:basedOn w:val="DefaultParagraphFont"/>
    <w:uiPriority w:val="99"/>
    <w:semiHidden/>
    <w:unhideWhenUsed/>
    <w:rsid w:val="00C76505"/>
    <w:rPr>
      <w:vertAlign w:val="superscript"/>
    </w:rPr>
  </w:style>
  <w:style w:type="character" w:customStyle="1" w:styleId="A22">
    <w:name w:val="A22"/>
    <w:uiPriority w:val="99"/>
    <w:rsid w:val="00C76505"/>
    <w:rPr>
      <w:rFonts w:cs="Conduit ITC"/>
      <w:color w:val="000000"/>
      <w:sz w:val="12"/>
      <w:szCs w:val="12"/>
    </w:rPr>
  </w:style>
  <w:style w:type="character" w:customStyle="1" w:styleId="apple-converted-space">
    <w:name w:val="apple-converted-space"/>
    <w:basedOn w:val="DefaultParagraphFont"/>
    <w:rsid w:val="00373F1E"/>
  </w:style>
  <w:style w:type="paragraph" w:styleId="Header">
    <w:name w:val="header"/>
    <w:basedOn w:val="Normal"/>
    <w:link w:val="HeaderChar"/>
    <w:uiPriority w:val="99"/>
    <w:unhideWhenUsed/>
    <w:rsid w:val="00373F1E"/>
    <w:pPr>
      <w:tabs>
        <w:tab w:val="center" w:pos="4320"/>
        <w:tab w:val="right" w:pos="8640"/>
      </w:tabs>
    </w:pPr>
  </w:style>
  <w:style w:type="character" w:customStyle="1" w:styleId="HeaderChar">
    <w:name w:val="Header Char"/>
    <w:basedOn w:val="DefaultParagraphFont"/>
    <w:link w:val="Header"/>
    <w:uiPriority w:val="99"/>
    <w:rsid w:val="00373F1E"/>
    <w:rPr>
      <w:sz w:val="24"/>
      <w:szCs w:val="24"/>
    </w:rPr>
  </w:style>
  <w:style w:type="paragraph" w:styleId="Footer">
    <w:name w:val="footer"/>
    <w:basedOn w:val="Normal"/>
    <w:link w:val="FooterChar"/>
    <w:uiPriority w:val="99"/>
    <w:unhideWhenUsed/>
    <w:rsid w:val="00373F1E"/>
    <w:pPr>
      <w:tabs>
        <w:tab w:val="center" w:pos="4320"/>
        <w:tab w:val="right" w:pos="8640"/>
      </w:tabs>
    </w:pPr>
  </w:style>
  <w:style w:type="character" w:customStyle="1" w:styleId="FooterChar">
    <w:name w:val="Footer Char"/>
    <w:basedOn w:val="DefaultParagraphFont"/>
    <w:link w:val="Footer"/>
    <w:uiPriority w:val="99"/>
    <w:rsid w:val="00373F1E"/>
    <w:rPr>
      <w:sz w:val="24"/>
      <w:szCs w:val="24"/>
    </w:rPr>
  </w:style>
  <w:style w:type="paragraph" w:styleId="EndnoteText">
    <w:name w:val="endnote text"/>
    <w:basedOn w:val="Normal"/>
    <w:link w:val="EndnoteTextChar"/>
    <w:uiPriority w:val="99"/>
    <w:semiHidden/>
    <w:unhideWhenUsed/>
    <w:rsid w:val="00A85CEA"/>
    <w:rPr>
      <w:sz w:val="20"/>
      <w:szCs w:val="20"/>
    </w:rPr>
  </w:style>
  <w:style w:type="character" w:customStyle="1" w:styleId="EndnoteTextChar">
    <w:name w:val="Endnote Text Char"/>
    <w:basedOn w:val="DefaultParagraphFont"/>
    <w:link w:val="EndnoteText"/>
    <w:uiPriority w:val="99"/>
    <w:semiHidden/>
    <w:rsid w:val="00A85CEA"/>
    <w:rPr>
      <w:sz w:val="20"/>
      <w:szCs w:val="20"/>
    </w:rPr>
  </w:style>
  <w:style w:type="character" w:styleId="EndnoteReference">
    <w:name w:val="endnote reference"/>
    <w:basedOn w:val="DefaultParagraphFont"/>
    <w:uiPriority w:val="99"/>
    <w:semiHidden/>
    <w:unhideWhenUsed/>
    <w:rsid w:val="00A85CEA"/>
    <w:rPr>
      <w:vertAlign w:val="superscript"/>
    </w:rPr>
  </w:style>
  <w:style w:type="table" w:styleId="TableGrid">
    <w:name w:val="Table Grid"/>
    <w:basedOn w:val="TableNormal"/>
    <w:uiPriority w:val="59"/>
    <w:rsid w:val="00CD7D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0" w:defSemiHidden="0" w:defUnhideWhenUsed="0" w:defQFormat="0" w:count="267"/>
  <w:style w:type="paragraph" w:default="1" w:styleId="Normal">
    <w:name w:val="Normal"/>
    <w:qFormat/>
    <w:rsid w:val="0095366B"/>
    <w:rPr>
      <w:sz w:val="24"/>
      <w:szCs w:val="24"/>
    </w:rPr>
  </w:style>
  <w:style w:type="paragraph" w:styleId="Heading1">
    <w:name w:val="heading 1"/>
    <w:basedOn w:val="Normal"/>
    <w:next w:val="Normal"/>
    <w:link w:val="Heading1Char"/>
    <w:uiPriority w:val="9"/>
    <w:qFormat/>
    <w:rsid w:val="0095366B"/>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5366B"/>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5366B"/>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5366B"/>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5366B"/>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5366B"/>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5366B"/>
    <w:pPr>
      <w:spacing w:before="240" w:after="60"/>
      <w:outlineLvl w:val="6"/>
    </w:pPr>
  </w:style>
  <w:style w:type="paragraph" w:styleId="Heading8">
    <w:name w:val="heading 8"/>
    <w:basedOn w:val="Normal"/>
    <w:next w:val="Normal"/>
    <w:link w:val="Heading8Char"/>
    <w:uiPriority w:val="9"/>
    <w:semiHidden/>
    <w:unhideWhenUsed/>
    <w:qFormat/>
    <w:rsid w:val="0095366B"/>
    <w:pPr>
      <w:spacing w:before="240" w:after="60"/>
      <w:outlineLvl w:val="7"/>
    </w:pPr>
    <w:rPr>
      <w:i/>
      <w:iCs/>
    </w:rPr>
  </w:style>
  <w:style w:type="paragraph" w:styleId="Heading9">
    <w:name w:val="heading 9"/>
    <w:basedOn w:val="Normal"/>
    <w:next w:val="Normal"/>
    <w:link w:val="Heading9Char"/>
    <w:uiPriority w:val="9"/>
    <w:semiHidden/>
    <w:unhideWhenUsed/>
    <w:qFormat/>
    <w:rsid w:val="0095366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6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5366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5366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5366B"/>
    <w:rPr>
      <w:b/>
      <w:bCs/>
      <w:sz w:val="28"/>
      <w:szCs w:val="28"/>
    </w:rPr>
  </w:style>
  <w:style w:type="character" w:customStyle="1" w:styleId="Heading5Char">
    <w:name w:val="Heading 5 Char"/>
    <w:basedOn w:val="DefaultParagraphFont"/>
    <w:link w:val="Heading5"/>
    <w:uiPriority w:val="9"/>
    <w:semiHidden/>
    <w:rsid w:val="0095366B"/>
    <w:rPr>
      <w:b/>
      <w:bCs/>
      <w:i/>
      <w:iCs/>
      <w:sz w:val="26"/>
      <w:szCs w:val="26"/>
    </w:rPr>
  </w:style>
  <w:style w:type="character" w:customStyle="1" w:styleId="Heading6Char">
    <w:name w:val="Heading 6 Char"/>
    <w:basedOn w:val="DefaultParagraphFont"/>
    <w:link w:val="Heading6"/>
    <w:uiPriority w:val="9"/>
    <w:semiHidden/>
    <w:rsid w:val="0095366B"/>
    <w:rPr>
      <w:b/>
      <w:bCs/>
    </w:rPr>
  </w:style>
  <w:style w:type="character" w:customStyle="1" w:styleId="Heading7Char">
    <w:name w:val="Heading 7 Char"/>
    <w:basedOn w:val="DefaultParagraphFont"/>
    <w:link w:val="Heading7"/>
    <w:uiPriority w:val="9"/>
    <w:semiHidden/>
    <w:rsid w:val="0095366B"/>
    <w:rPr>
      <w:sz w:val="24"/>
      <w:szCs w:val="24"/>
    </w:rPr>
  </w:style>
  <w:style w:type="character" w:customStyle="1" w:styleId="Heading8Char">
    <w:name w:val="Heading 8 Char"/>
    <w:basedOn w:val="DefaultParagraphFont"/>
    <w:link w:val="Heading8"/>
    <w:uiPriority w:val="9"/>
    <w:semiHidden/>
    <w:rsid w:val="0095366B"/>
    <w:rPr>
      <w:i/>
      <w:iCs/>
      <w:sz w:val="24"/>
      <w:szCs w:val="24"/>
    </w:rPr>
  </w:style>
  <w:style w:type="character" w:customStyle="1" w:styleId="Heading9Char">
    <w:name w:val="Heading 9 Char"/>
    <w:basedOn w:val="DefaultParagraphFont"/>
    <w:link w:val="Heading9"/>
    <w:uiPriority w:val="9"/>
    <w:semiHidden/>
    <w:rsid w:val="0095366B"/>
    <w:rPr>
      <w:rFonts w:asciiTheme="majorHAnsi" w:eastAsiaTheme="majorEastAsia" w:hAnsiTheme="majorHAnsi"/>
    </w:rPr>
  </w:style>
  <w:style w:type="paragraph" w:styleId="Title">
    <w:name w:val="Title"/>
    <w:basedOn w:val="Normal"/>
    <w:next w:val="Normal"/>
    <w:link w:val="TitleChar"/>
    <w:uiPriority w:val="10"/>
    <w:qFormat/>
    <w:rsid w:val="0095366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5366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5366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5366B"/>
    <w:rPr>
      <w:rFonts w:asciiTheme="majorHAnsi" w:eastAsiaTheme="majorEastAsia" w:hAnsiTheme="majorHAnsi"/>
      <w:sz w:val="24"/>
      <w:szCs w:val="24"/>
    </w:rPr>
  </w:style>
  <w:style w:type="character" w:styleId="Strong">
    <w:name w:val="Strong"/>
    <w:basedOn w:val="DefaultParagraphFont"/>
    <w:uiPriority w:val="22"/>
    <w:qFormat/>
    <w:rsid w:val="0095366B"/>
    <w:rPr>
      <w:b/>
      <w:bCs/>
    </w:rPr>
  </w:style>
  <w:style w:type="character" w:styleId="Emphasis">
    <w:name w:val="Emphasis"/>
    <w:basedOn w:val="DefaultParagraphFont"/>
    <w:uiPriority w:val="20"/>
    <w:qFormat/>
    <w:rsid w:val="0095366B"/>
    <w:rPr>
      <w:rFonts w:asciiTheme="minorHAnsi" w:hAnsiTheme="minorHAnsi"/>
      <w:b/>
      <w:i/>
      <w:iCs/>
    </w:rPr>
  </w:style>
  <w:style w:type="paragraph" w:styleId="NoSpacing">
    <w:name w:val="No Spacing"/>
    <w:basedOn w:val="Normal"/>
    <w:uiPriority w:val="1"/>
    <w:qFormat/>
    <w:rsid w:val="0095366B"/>
    <w:rPr>
      <w:szCs w:val="32"/>
    </w:rPr>
  </w:style>
  <w:style w:type="paragraph" w:styleId="ListParagraph">
    <w:name w:val="List Paragraph"/>
    <w:basedOn w:val="Normal"/>
    <w:uiPriority w:val="34"/>
    <w:qFormat/>
    <w:rsid w:val="0095366B"/>
    <w:pPr>
      <w:ind w:left="720"/>
      <w:contextualSpacing/>
    </w:pPr>
  </w:style>
  <w:style w:type="paragraph" w:styleId="Quote">
    <w:name w:val="Quote"/>
    <w:basedOn w:val="Normal"/>
    <w:next w:val="Normal"/>
    <w:link w:val="QuoteChar"/>
    <w:uiPriority w:val="29"/>
    <w:qFormat/>
    <w:rsid w:val="0095366B"/>
    <w:rPr>
      <w:i/>
    </w:rPr>
  </w:style>
  <w:style w:type="character" w:customStyle="1" w:styleId="QuoteChar">
    <w:name w:val="Quote Char"/>
    <w:basedOn w:val="DefaultParagraphFont"/>
    <w:link w:val="Quote"/>
    <w:uiPriority w:val="29"/>
    <w:rsid w:val="0095366B"/>
    <w:rPr>
      <w:i/>
      <w:sz w:val="24"/>
      <w:szCs w:val="24"/>
    </w:rPr>
  </w:style>
  <w:style w:type="paragraph" w:styleId="IntenseQuote">
    <w:name w:val="Intense Quote"/>
    <w:basedOn w:val="Normal"/>
    <w:next w:val="Normal"/>
    <w:link w:val="IntenseQuoteChar"/>
    <w:uiPriority w:val="30"/>
    <w:qFormat/>
    <w:rsid w:val="0095366B"/>
    <w:pPr>
      <w:ind w:left="720" w:right="720"/>
    </w:pPr>
    <w:rPr>
      <w:b/>
      <w:i/>
      <w:szCs w:val="22"/>
    </w:rPr>
  </w:style>
  <w:style w:type="character" w:customStyle="1" w:styleId="IntenseQuoteChar">
    <w:name w:val="Intense Quote Char"/>
    <w:basedOn w:val="DefaultParagraphFont"/>
    <w:link w:val="IntenseQuote"/>
    <w:uiPriority w:val="30"/>
    <w:rsid w:val="0095366B"/>
    <w:rPr>
      <w:b/>
      <w:i/>
      <w:sz w:val="24"/>
    </w:rPr>
  </w:style>
  <w:style w:type="character" w:styleId="SubtleEmphasis">
    <w:name w:val="Subtle Emphasis"/>
    <w:uiPriority w:val="19"/>
    <w:qFormat/>
    <w:rsid w:val="0095366B"/>
    <w:rPr>
      <w:i/>
      <w:color w:val="5A5A5A" w:themeColor="text1" w:themeTint="A5"/>
    </w:rPr>
  </w:style>
  <w:style w:type="character" w:styleId="IntenseEmphasis">
    <w:name w:val="Intense Emphasis"/>
    <w:basedOn w:val="DefaultParagraphFont"/>
    <w:uiPriority w:val="21"/>
    <w:qFormat/>
    <w:rsid w:val="0095366B"/>
    <w:rPr>
      <w:b/>
      <w:i/>
      <w:sz w:val="24"/>
      <w:szCs w:val="24"/>
      <w:u w:val="single"/>
    </w:rPr>
  </w:style>
  <w:style w:type="character" w:styleId="SubtleReference">
    <w:name w:val="Subtle Reference"/>
    <w:basedOn w:val="DefaultParagraphFont"/>
    <w:uiPriority w:val="31"/>
    <w:qFormat/>
    <w:rsid w:val="0095366B"/>
    <w:rPr>
      <w:sz w:val="24"/>
      <w:szCs w:val="24"/>
      <w:u w:val="single"/>
    </w:rPr>
  </w:style>
  <w:style w:type="character" w:styleId="IntenseReference">
    <w:name w:val="Intense Reference"/>
    <w:basedOn w:val="DefaultParagraphFont"/>
    <w:uiPriority w:val="32"/>
    <w:qFormat/>
    <w:rsid w:val="0095366B"/>
    <w:rPr>
      <w:b/>
      <w:sz w:val="24"/>
      <w:u w:val="single"/>
    </w:rPr>
  </w:style>
  <w:style w:type="character" w:styleId="BookTitle">
    <w:name w:val="Book Title"/>
    <w:basedOn w:val="DefaultParagraphFont"/>
    <w:uiPriority w:val="33"/>
    <w:qFormat/>
    <w:rsid w:val="0095366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5366B"/>
    <w:pPr>
      <w:outlineLvl w:val="9"/>
    </w:pPr>
  </w:style>
  <w:style w:type="character" w:styleId="CommentReference">
    <w:name w:val="annotation reference"/>
    <w:basedOn w:val="DefaultParagraphFont"/>
    <w:uiPriority w:val="99"/>
    <w:semiHidden/>
    <w:unhideWhenUsed/>
    <w:rsid w:val="00D674E2"/>
    <w:rPr>
      <w:sz w:val="16"/>
      <w:szCs w:val="16"/>
    </w:rPr>
  </w:style>
  <w:style w:type="paragraph" w:styleId="CommentText">
    <w:name w:val="annotation text"/>
    <w:basedOn w:val="Normal"/>
    <w:link w:val="CommentTextChar"/>
    <w:uiPriority w:val="99"/>
    <w:semiHidden/>
    <w:unhideWhenUsed/>
    <w:rsid w:val="00D674E2"/>
    <w:rPr>
      <w:sz w:val="20"/>
      <w:szCs w:val="20"/>
    </w:rPr>
  </w:style>
  <w:style w:type="character" w:customStyle="1" w:styleId="CommentTextChar">
    <w:name w:val="Comment Text Char"/>
    <w:basedOn w:val="DefaultParagraphFont"/>
    <w:link w:val="CommentText"/>
    <w:uiPriority w:val="99"/>
    <w:semiHidden/>
    <w:rsid w:val="00D674E2"/>
    <w:rPr>
      <w:sz w:val="20"/>
      <w:szCs w:val="20"/>
    </w:rPr>
  </w:style>
  <w:style w:type="paragraph" w:styleId="CommentSubject">
    <w:name w:val="annotation subject"/>
    <w:basedOn w:val="CommentText"/>
    <w:next w:val="CommentText"/>
    <w:link w:val="CommentSubjectChar"/>
    <w:uiPriority w:val="99"/>
    <w:semiHidden/>
    <w:unhideWhenUsed/>
    <w:rsid w:val="00D674E2"/>
    <w:rPr>
      <w:b/>
      <w:bCs/>
    </w:rPr>
  </w:style>
  <w:style w:type="character" w:customStyle="1" w:styleId="CommentSubjectChar">
    <w:name w:val="Comment Subject Char"/>
    <w:basedOn w:val="CommentTextChar"/>
    <w:link w:val="CommentSubject"/>
    <w:uiPriority w:val="99"/>
    <w:semiHidden/>
    <w:rsid w:val="00D674E2"/>
    <w:rPr>
      <w:b/>
      <w:bCs/>
      <w:sz w:val="20"/>
      <w:szCs w:val="20"/>
    </w:rPr>
  </w:style>
  <w:style w:type="paragraph" w:styleId="BalloonText">
    <w:name w:val="Balloon Text"/>
    <w:basedOn w:val="Normal"/>
    <w:link w:val="BalloonTextChar"/>
    <w:uiPriority w:val="99"/>
    <w:semiHidden/>
    <w:unhideWhenUsed/>
    <w:rsid w:val="00D674E2"/>
    <w:rPr>
      <w:rFonts w:ascii="Tahoma" w:hAnsi="Tahoma" w:cs="Tahoma"/>
      <w:sz w:val="16"/>
      <w:szCs w:val="16"/>
    </w:rPr>
  </w:style>
  <w:style w:type="character" w:customStyle="1" w:styleId="BalloonTextChar">
    <w:name w:val="Balloon Text Char"/>
    <w:basedOn w:val="DefaultParagraphFont"/>
    <w:link w:val="BalloonText"/>
    <w:uiPriority w:val="99"/>
    <w:semiHidden/>
    <w:rsid w:val="00D674E2"/>
    <w:rPr>
      <w:rFonts w:ascii="Tahoma" w:hAnsi="Tahoma" w:cs="Tahoma"/>
      <w:sz w:val="16"/>
      <w:szCs w:val="16"/>
    </w:rPr>
  </w:style>
  <w:style w:type="paragraph" w:styleId="FootnoteText">
    <w:name w:val="footnote text"/>
    <w:basedOn w:val="Normal"/>
    <w:link w:val="FootnoteTextChar"/>
    <w:uiPriority w:val="99"/>
    <w:unhideWhenUsed/>
    <w:rsid w:val="00C76505"/>
    <w:rPr>
      <w:rFonts w:ascii="Calibri" w:eastAsia="Calibri" w:hAnsi="Calibri"/>
      <w:lang w:val="en-US"/>
    </w:rPr>
  </w:style>
  <w:style w:type="character" w:customStyle="1" w:styleId="FootnoteTextChar">
    <w:name w:val="Footnote Text Char"/>
    <w:basedOn w:val="DefaultParagraphFont"/>
    <w:link w:val="FootnoteText"/>
    <w:uiPriority w:val="99"/>
    <w:rsid w:val="00C76505"/>
    <w:rPr>
      <w:rFonts w:ascii="Calibri" w:eastAsia="Calibri" w:hAnsi="Calibri"/>
      <w:sz w:val="24"/>
      <w:szCs w:val="24"/>
      <w:lang w:val="en-US"/>
    </w:rPr>
  </w:style>
  <w:style w:type="character" w:styleId="FootnoteReference">
    <w:name w:val="footnote reference"/>
    <w:basedOn w:val="DefaultParagraphFont"/>
    <w:uiPriority w:val="99"/>
    <w:semiHidden/>
    <w:unhideWhenUsed/>
    <w:rsid w:val="00C76505"/>
    <w:rPr>
      <w:vertAlign w:val="superscript"/>
    </w:rPr>
  </w:style>
  <w:style w:type="character" w:customStyle="1" w:styleId="A22">
    <w:name w:val="A22"/>
    <w:uiPriority w:val="99"/>
    <w:rsid w:val="00C76505"/>
    <w:rPr>
      <w:rFonts w:cs="Conduit ITC"/>
      <w:color w:val="000000"/>
      <w:sz w:val="12"/>
      <w:szCs w:val="12"/>
    </w:rPr>
  </w:style>
  <w:style w:type="character" w:customStyle="1" w:styleId="apple-converted-space">
    <w:name w:val="apple-converted-space"/>
    <w:basedOn w:val="DefaultParagraphFont"/>
    <w:rsid w:val="00373F1E"/>
  </w:style>
  <w:style w:type="paragraph" w:styleId="Header">
    <w:name w:val="header"/>
    <w:basedOn w:val="Normal"/>
    <w:link w:val="HeaderChar"/>
    <w:uiPriority w:val="99"/>
    <w:unhideWhenUsed/>
    <w:rsid w:val="00373F1E"/>
    <w:pPr>
      <w:tabs>
        <w:tab w:val="center" w:pos="4320"/>
        <w:tab w:val="right" w:pos="8640"/>
      </w:tabs>
    </w:pPr>
  </w:style>
  <w:style w:type="character" w:customStyle="1" w:styleId="HeaderChar">
    <w:name w:val="Header Char"/>
    <w:basedOn w:val="DefaultParagraphFont"/>
    <w:link w:val="Header"/>
    <w:uiPriority w:val="99"/>
    <w:rsid w:val="00373F1E"/>
    <w:rPr>
      <w:sz w:val="24"/>
      <w:szCs w:val="24"/>
    </w:rPr>
  </w:style>
  <w:style w:type="paragraph" w:styleId="Footer">
    <w:name w:val="footer"/>
    <w:basedOn w:val="Normal"/>
    <w:link w:val="FooterChar"/>
    <w:uiPriority w:val="99"/>
    <w:unhideWhenUsed/>
    <w:rsid w:val="00373F1E"/>
    <w:pPr>
      <w:tabs>
        <w:tab w:val="center" w:pos="4320"/>
        <w:tab w:val="right" w:pos="8640"/>
      </w:tabs>
    </w:pPr>
  </w:style>
  <w:style w:type="character" w:customStyle="1" w:styleId="FooterChar">
    <w:name w:val="Footer Char"/>
    <w:basedOn w:val="DefaultParagraphFont"/>
    <w:link w:val="Footer"/>
    <w:uiPriority w:val="99"/>
    <w:rsid w:val="00373F1E"/>
    <w:rPr>
      <w:sz w:val="24"/>
      <w:szCs w:val="24"/>
    </w:rPr>
  </w:style>
  <w:style w:type="paragraph" w:styleId="EndnoteText">
    <w:name w:val="endnote text"/>
    <w:basedOn w:val="Normal"/>
    <w:link w:val="EndnoteTextChar"/>
    <w:uiPriority w:val="99"/>
    <w:semiHidden/>
    <w:unhideWhenUsed/>
    <w:rsid w:val="00A85CEA"/>
    <w:rPr>
      <w:sz w:val="20"/>
      <w:szCs w:val="20"/>
    </w:rPr>
  </w:style>
  <w:style w:type="character" w:customStyle="1" w:styleId="EndnoteTextChar">
    <w:name w:val="Endnote Text Char"/>
    <w:basedOn w:val="DefaultParagraphFont"/>
    <w:link w:val="EndnoteText"/>
    <w:uiPriority w:val="99"/>
    <w:semiHidden/>
    <w:rsid w:val="00A85CEA"/>
    <w:rPr>
      <w:sz w:val="20"/>
      <w:szCs w:val="20"/>
    </w:rPr>
  </w:style>
  <w:style w:type="character" w:styleId="EndnoteReference">
    <w:name w:val="endnote reference"/>
    <w:basedOn w:val="DefaultParagraphFont"/>
    <w:uiPriority w:val="99"/>
    <w:semiHidden/>
    <w:unhideWhenUsed/>
    <w:rsid w:val="00A85CEA"/>
    <w:rPr>
      <w:vertAlign w:val="superscript"/>
    </w:rPr>
  </w:style>
  <w:style w:type="table" w:styleId="TableGrid">
    <w:name w:val="Table Grid"/>
    <w:basedOn w:val="TableNormal"/>
    <w:uiPriority w:val="59"/>
    <w:rsid w:val="00CD7D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4362262">
      <w:bodyDiv w:val="1"/>
      <w:marLeft w:val="0"/>
      <w:marRight w:val="0"/>
      <w:marTop w:val="0"/>
      <w:marBottom w:val="0"/>
      <w:divBdr>
        <w:top w:val="none" w:sz="0" w:space="0" w:color="auto"/>
        <w:left w:val="none" w:sz="0" w:space="0" w:color="auto"/>
        <w:bottom w:val="none" w:sz="0" w:space="0" w:color="auto"/>
        <w:right w:val="none" w:sz="0" w:space="0" w:color="auto"/>
      </w:divBdr>
    </w:div>
    <w:div w:id="504397177">
      <w:bodyDiv w:val="1"/>
      <w:marLeft w:val="0"/>
      <w:marRight w:val="0"/>
      <w:marTop w:val="0"/>
      <w:marBottom w:val="0"/>
      <w:divBdr>
        <w:top w:val="none" w:sz="0" w:space="0" w:color="auto"/>
        <w:left w:val="none" w:sz="0" w:space="0" w:color="auto"/>
        <w:bottom w:val="none" w:sz="0" w:space="0" w:color="auto"/>
        <w:right w:val="none" w:sz="0" w:space="0" w:color="auto"/>
      </w:divBdr>
    </w:div>
    <w:div w:id="1142650786">
      <w:bodyDiv w:val="1"/>
      <w:marLeft w:val="0"/>
      <w:marRight w:val="0"/>
      <w:marTop w:val="0"/>
      <w:marBottom w:val="0"/>
      <w:divBdr>
        <w:top w:val="none" w:sz="0" w:space="0" w:color="auto"/>
        <w:left w:val="none" w:sz="0" w:space="0" w:color="auto"/>
        <w:bottom w:val="none" w:sz="0" w:space="0" w:color="auto"/>
        <w:right w:val="none" w:sz="0" w:space="0" w:color="auto"/>
      </w:divBdr>
    </w:div>
    <w:div w:id="180292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38354-1AA2-4681-8CA8-97BEE885885D}">
  <ds:schemaRefs>
    <ds:schemaRef ds:uri="http://schemas.openxmlformats.org/officeDocument/2006/bibliography"/>
  </ds:schemaRefs>
</ds:datastoreItem>
</file>

<file path=customXml/itemProps2.xml><?xml version="1.0" encoding="utf-8"?>
<ds:datastoreItem xmlns:ds="http://schemas.openxmlformats.org/officeDocument/2006/customXml" ds:itemID="{A8AC4A49-4E49-47C7-9B6C-8021EDDB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944</Words>
  <Characters>5383</Characters>
  <Application>Microsoft Macintosh Word</Application>
  <DocSecurity>0</DocSecurity>
  <Lines>44</Lines>
  <Paragraphs>10</Paragraphs>
  <ScaleCrop>false</ScaleCrop>
  <HeadingPairs>
    <vt:vector size="2" baseType="variant">
      <vt:variant>
        <vt:lpstr>Title</vt:lpstr>
      </vt:variant>
      <vt:variant>
        <vt:i4>1</vt:i4>
      </vt:variant>
    </vt:vector>
  </HeadingPairs>
  <TitlesOfParts>
    <vt:vector size="1" baseType="lpstr">
      <vt:lpstr/>
    </vt:vector>
  </TitlesOfParts>
  <Company>Ducks Unlimited Canada</Company>
  <LinksUpToDate>false</LinksUpToDate>
  <CharactersWithSpaces>6610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Buffett</dc:creator>
  <cp:lastModifiedBy>Sarah Van Borek</cp:lastModifiedBy>
  <cp:revision>2</cp:revision>
  <cp:lastPrinted>2012-09-24T23:31:00Z</cp:lastPrinted>
  <dcterms:created xsi:type="dcterms:W3CDTF">2012-10-05T15:29:00Z</dcterms:created>
  <dcterms:modified xsi:type="dcterms:W3CDTF">2012-10-05T15:29:00Z</dcterms:modified>
</cp:coreProperties>
</file>